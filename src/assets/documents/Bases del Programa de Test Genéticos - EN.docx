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3F341" w14:textId="77777777" w:rsidR="00FD45C7" w:rsidRPr="00E640F1" w:rsidRDefault="00FD45C7" w:rsidP="002D1C0C">
      <w:pPr>
        <w:rPr>
          <w:lang w:val="en-US"/>
        </w:rPr>
      </w:pPr>
    </w:p>
    <w:p w14:paraId="7CEE6F75" w14:textId="77777777" w:rsidR="000D562A" w:rsidRPr="00E640F1" w:rsidRDefault="000D562A" w:rsidP="00BB6FE1">
      <w:pPr>
        <w:pStyle w:val="Heading1"/>
        <w:rPr>
          <w:lang w:val="en-US"/>
        </w:rPr>
      </w:pPr>
      <w:r w:rsidRPr="00E640F1">
        <w:rPr>
          <w:lang w:val="en-US"/>
        </w:rPr>
        <w:t>Terms of the program Together towards the diagnosis</w:t>
      </w:r>
    </w:p>
    <w:p w14:paraId="14B7E077" w14:textId="3ECBAB1E" w:rsidR="002D1C0C" w:rsidRPr="00E640F1" w:rsidRDefault="002D1C0C" w:rsidP="002D1C0C">
      <w:pPr>
        <w:pStyle w:val="Heading2"/>
        <w:rPr>
          <w:lang w:val="en-US"/>
        </w:rPr>
      </w:pPr>
      <w:r w:rsidRPr="00E640F1">
        <w:rPr>
          <w:lang w:val="en-US"/>
        </w:rPr>
        <w:t>Introduc</w:t>
      </w:r>
      <w:r w:rsidR="000D562A" w:rsidRPr="00E640F1">
        <w:rPr>
          <w:lang w:val="en-US"/>
        </w:rPr>
        <w:t>tio</w:t>
      </w:r>
      <w:r w:rsidRPr="00E640F1">
        <w:rPr>
          <w:lang w:val="en-US"/>
        </w:rPr>
        <w:t>n</w:t>
      </w:r>
    </w:p>
    <w:p w14:paraId="359B901D" w14:textId="54772DA2" w:rsidR="000D562A" w:rsidRPr="00E640F1" w:rsidRDefault="000D562A" w:rsidP="000D562A">
      <w:pPr>
        <w:rPr>
          <w:lang w:val="en-US"/>
        </w:rPr>
      </w:pPr>
      <w:r w:rsidRPr="00E640F1">
        <w:rPr>
          <w:lang w:val="en-US"/>
        </w:rPr>
        <w:t xml:space="preserve">From </w:t>
      </w:r>
      <w:hyperlink r:id="rId10" w:history="1">
        <w:r w:rsidRPr="00E640F1">
          <w:rPr>
            <w:rStyle w:val="Hyperlink"/>
            <w:lang w:val="en-US"/>
          </w:rPr>
          <w:t>Foundation 29 of February</w:t>
        </w:r>
      </w:hyperlink>
      <w:r w:rsidRPr="00E640F1">
        <w:rPr>
          <w:lang w:val="en-US"/>
        </w:rPr>
        <w:t xml:space="preserve"> we want to help all families with children under two years who suffer from epileptic seizures and developmental delay. To do this we have designed the program </w:t>
      </w:r>
      <w:r w:rsidR="00E640F1" w:rsidRPr="00E640F1">
        <w:rPr>
          <w:lang w:val="en-US"/>
        </w:rPr>
        <w:t>“</w:t>
      </w:r>
      <w:r w:rsidRPr="00E640F1">
        <w:rPr>
          <w:lang w:val="en-US"/>
        </w:rPr>
        <w:t>Together towards the diagnosis</w:t>
      </w:r>
      <w:r w:rsidR="00E640F1" w:rsidRPr="00E640F1">
        <w:rPr>
          <w:lang w:val="en-US"/>
        </w:rPr>
        <w:t>”</w:t>
      </w:r>
      <w:r w:rsidRPr="00E640F1">
        <w:rPr>
          <w:lang w:val="en-US"/>
        </w:rPr>
        <w:t>, which offers these patients</w:t>
      </w:r>
      <w:ins w:id="0" w:author="Pablo Botas" w:date="2020-10-22T17:57:00Z">
        <w:r w:rsidR="000C112E">
          <w:rPr>
            <w:lang w:val="en-US"/>
          </w:rPr>
          <w:t xml:space="preserve"> funding for</w:t>
        </w:r>
      </w:ins>
      <w:r w:rsidRPr="00E640F1">
        <w:rPr>
          <w:lang w:val="en-US"/>
        </w:rPr>
        <w:t xml:space="preserve"> free genetic tests and support to </w:t>
      </w:r>
      <w:ins w:id="1" w:author="Pablo Botas" w:date="2020-10-22T17:57:00Z">
        <w:r w:rsidR="000C112E">
          <w:rPr>
            <w:lang w:val="en-US"/>
          </w:rPr>
          <w:t>facilitate</w:t>
        </w:r>
      </w:ins>
      <w:del w:id="2" w:author="Pablo Botas" w:date="2020-10-22T17:57:00Z">
        <w:r w:rsidRPr="00E640F1" w:rsidDel="000C112E">
          <w:rPr>
            <w:lang w:val="en-US"/>
          </w:rPr>
          <w:delText>achieve a</w:delText>
        </w:r>
      </w:del>
      <w:r w:rsidRPr="00E640F1">
        <w:rPr>
          <w:lang w:val="en-US"/>
        </w:rPr>
        <w:t xml:space="preserve"> diagnosis.</w:t>
      </w:r>
    </w:p>
    <w:p w14:paraId="67F3A0A4" w14:textId="29EC9F1A" w:rsidR="000D562A" w:rsidRPr="00E640F1" w:rsidRDefault="000D562A" w:rsidP="000D562A">
      <w:pPr>
        <w:rPr>
          <w:lang w:val="en-US"/>
        </w:rPr>
      </w:pPr>
      <w:r w:rsidRPr="00E640F1">
        <w:rPr>
          <w:lang w:val="en-US"/>
        </w:rPr>
        <w:t xml:space="preserve">In addition, we provide Dx29, our </w:t>
      </w:r>
      <w:del w:id="3" w:author="Pablo Botas" w:date="2020-10-22T17:57:00Z">
        <w:r w:rsidRPr="00E640F1" w:rsidDel="000C112E">
          <w:rPr>
            <w:lang w:val="en-US"/>
          </w:rPr>
          <w:delText xml:space="preserve">tool to help diagnosis based on </w:delText>
        </w:r>
      </w:del>
      <w:r w:rsidRPr="00E640F1">
        <w:rPr>
          <w:lang w:val="en-US"/>
        </w:rPr>
        <w:t>artificial intelligence</w:t>
      </w:r>
      <w:ins w:id="4" w:author="Pablo Botas" w:date="2020-10-22T17:57:00Z">
        <w:r w:rsidR="000C112E">
          <w:rPr>
            <w:lang w:val="en-US"/>
          </w:rPr>
          <w:t xml:space="preserve"> tool</w:t>
        </w:r>
      </w:ins>
      <w:bookmarkStart w:id="5" w:name="_GoBack"/>
      <w:bookmarkEnd w:id="5"/>
      <w:r w:rsidRPr="00E640F1">
        <w:rPr>
          <w:lang w:val="en-US"/>
        </w:rPr>
        <w:t xml:space="preserve"> to facilitate the work of doctors to reach a diagnosis. Dx29 can be accessed at </w:t>
      </w:r>
      <w:hyperlink r:id="rId11" w:history="1">
        <w:r w:rsidRPr="00E640F1">
          <w:rPr>
            <w:rStyle w:val="Hyperlink"/>
            <w:lang w:val="en-US"/>
          </w:rPr>
          <w:t>www.dx29.ai</w:t>
        </w:r>
      </w:hyperlink>
      <w:r w:rsidRPr="00E640F1">
        <w:rPr>
          <w:lang w:val="en-US"/>
        </w:rPr>
        <w:t>.</w:t>
      </w:r>
    </w:p>
    <w:p w14:paraId="05B09C49" w14:textId="3ACC59AE" w:rsidR="00FD45C7" w:rsidRPr="00E640F1" w:rsidRDefault="000D562A" w:rsidP="002D1C0C">
      <w:pPr>
        <w:pStyle w:val="Heading2"/>
        <w:rPr>
          <w:lang w:val="en-US"/>
        </w:rPr>
      </w:pPr>
      <w:r w:rsidRPr="00E640F1">
        <w:rPr>
          <w:lang w:val="en-US"/>
        </w:rPr>
        <w:t>Eligibility requirements</w:t>
      </w:r>
    </w:p>
    <w:p w14:paraId="6368443B" w14:textId="6ABCED01" w:rsidR="00FD45C7" w:rsidRPr="00E640F1" w:rsidRDefault="00E640F1" w:rsidP="002D1C0C">
      <w:pPr>
        <w:rPr>
          <w:lang w:val="en-US"/>
        </w:rPr>
      </w:pPr>
      <w:r w:rsidRPr="00E640F1">
        <w:rPr>
          <w:lang w:val="en-US"/>
        </w:rPr>
        <w:t>The patient should:</w:t>
      </w:r>
    </w:p>
    <w:p w14:paraId="0285481A" w14:textId="77777777" w:rsidR="00E640F1" w:rsidRPr="00E640F1" w:rsidRDefault="00E640F1" w:rsidP="00A2473D">
      <w:pPr>
        <w:pStyle w:val="ListParagraph"/>
        <w:rPr>
          <w:lang w:val="en-US"/>
        </w:rPr>
      </w:pPr>
      <w:r w:rsidRPr="00E640F1">
        <w:rPr>
          <w:lang w:val="en-US"/>
        </w:rPr>
        <w:t>Be two years old or younger.</w:t>
      </w:r>
    </w:p>
    <w:p w14:paraId="33AA4F05" w14:textId="27A636EE" w:rsidR="00E640F1" w:rsidRPr="00E640F1" w:rsidRDefault="002D1C0C" w:rsidP="005613EC">
      <w:pPr>
        <w:pStyle w:val="ListParagraph"/>
        <w:rPr>
          <w:lang w:val="en-US"/>
        </w:rPr>
      </w:pPr>
      <w:r w:rsidRPr="00E640F1">
        <w:rPr>
          <w:lang w:val="en-US"/>
        </w:rPr>
        <w:t>S</w:t>
      </w:r>
      <w:r w:rsidR="00E640F1" w:rsidRPr="00E640F1">
        <w:rPr>
          <w:lang w:val="en-US"/>
        </w:rPr>
        <w:t>uffer generalized epileptic seizures.</w:t>
      </w:r>
    </w:p>
    <w:p w14:paraId="6EDCAE41" w14:textId="46588266" w:rsidR="00FD45C7" w:rsidRPr="00E640F1" w:rsidRDefault="00E640F1" w:rsidP="005613EC">
      <w:pPr>
        <w:pStyle w:val="ListParagraph"/>
        <w:rPr>
          <w:lang w:val="en-US"/>
        </w:rPr>
      </w:pPr>
      <w:r w:rsidRPr="00E640F1">
        <w:rPr>
          <w:lang w:val="en-US"/>
        </w:rPr>
        <w:t>Have developmental delay</w:t>
      </w:r>
      <w:r w:rsidR="00FD45C7" w:rsidRPr="00E640F1">
        <w:rPr>
          <w:lang w:val="en-US"/>
        </w:rPr>
        <w:t>.</w:t>
      </w:r>
    </w:p>
    <w:p w14:paraId="2315D3C0" w14:textId="6CA7904E" w:rsidR="00FD45C7" w:rsidRPr="00E640F1" w:rsidRDefault="000D562A" w:rsidP="002D1C0C">
      <w:pPr>
        <w:pStyle w:val="Heading2"/>
        <w:rPr>
          <w:lang w:val="en-US"/>
        </w:rPr>
      </w:pPr>
      <w:r w:rsidRPr="00E640F1">
        <w:rPr>
          <w:lang w:val="en-US"/>
        </w:rPr>
        <w:t>How does it work</w:t>
      </w:r>
      <w:r w:rsidR="00FD45C7" w:rsidRPr="00E640F1">
        <w:rPr>
          <w:lang w:val="en-US"/>
        </w:rPr>
        <w:t>?</w:t>
      </w:r>
    </w:p>
    <w:p w14:paraId="43A3DB7F" w14:textId="77777777" w:rsidR="00E640F1" w:rsidRPr="00E640F1" w:rsidRDefault="00E640F1" w:rsidP="00E640F1">
      <w:pPr>
        <w:rPr>
          <w:rFonts w:asciiTheme="minorHAnsi" w:eastAsiaTheme="minorEastAsia" w:hAnsiTheme="minorHAnsi"/>
          <w:lang w:val="en-US"/>
        </w:rPr>
      </w:pPr>
      <w:r w:rsidRPr="00E640F1">
        <w:rPr>
          <w:lang w:val="en-US"/>
        </w:rPr>
        <w:t>The process to follow is very simple and Foundation 29 will help you through it.</w:t>
      </w:r>
    </w:p>
    <w:p w14:paraId="1157EC89" w14:textId="68E3564D" w:rsidR="00E640F1" w:rsidRPr="00E640F1" w:rsidRDefault="00E640F1" w:rsidP="00E640F1">
      <w:pPr>
        <w:pStyle w:val="ListParagraph"/>
        <w:numPr>
          <w:ilvl w:val="0"/>
          <w:numId w:val="9"/>
        </w:numPr>
        <w:rPr>
          <w:lang w:val="en-US"/>
        </w:rPr>
      </w:pPr>
      <w:r w:rsidRPr="00E640F1">
        <w:rPr>
          <w:lang w:val="en-US"/>
        </w:rPr>
        <w:t xml:space="preserve">You must sign up by filling out and sending the form accessible through </w:t>
      </w:r>
      <w:hyperlink r:id="rId12" w:history="1">
        <w:r w:rsidRPr="002D7B8C">
          <w:rPr>
            <w:rStyle w:val="Hyperlink"/>
            <w:lang w:val="en-US"/>
          </w:rPr>
          <w:t>www.juntoshaciaeldiagnostico.org</w:t>
        </w:r>
      </w:hyperlink>
      <w:r w:rsidRPr="00E640F1">
        <w:rPr>
          <w:lang w:val="en-US"/>
        </w:rPr>
        <w:t>.</w:t>
      </w:r>
    </w:p>
    <w:p w14:paraId="7519F226" w14:textId="77777777" w:rsidR="00E640F1" w:rsidRPr="00E640F1" w:rsidRDefault="00E640F1" w:rsidP="00E640F1">
      <w:pPr>
        <w:pStyle w:val="ListParagraph"/>
        <w:numPr>
          <w:ilvl w:val="0"/>
          <w:numId w:val="9"/>
        </w:numPr>
        <w:rPr>
          <w:lang w:val="en-US"/>
        </w:rPr>
      </w:pPr>
      <w:r w:rsidRPr="00E640F1">
        <w:rPr>
          <w:lang w:val="en-US"/>
        </w:rPr>
        <w:t>You must send Foundation 29 a medical report to confirm your child's medical data entered on the form.</w:t>
      </w:r>
    </w:p>
    <w:p w14:paraId="7F6B8659" w14:textId="77777777" w:rsidR="00E640F1" w:rsidRPr="00E640F1" w:rsidRDefault="00E640F1" w:rsidP="00E640F1">
      <w:pPr>
        <w:pStyle w:val="ListParagraph"/>
        <w:numPr>
          <w:ilvl w:val="0"/>
          <w:numId w:val="9"/>
        </w:numPr>
        <w:rPr>
          <w:lang w:val="en-US"/>
        </w:rPr>
      </w:pPr>
      <w:r w:rsidRPr="00E640F1">
        <w:rPr>
          <w:lang w:val="en-US"/>
        </w:rPr>
        <w:t>Based on this information, Foundation 29 will study the case and decide on its inclusion in the program.</w:t>
      </w:r>
    </w:p>
    <w:p w14:paraId="5B0E0FEC" w14:textId="77777777" w:rsidR="00E640F1" w:rsidRPr="00E640F1" w:rsidRDefault="00E640F1" w:rsidP="00E640F1">
      <w:pPr>
        <w:pStyle w:val="ListParagraph"/>
        <w:numPr>
          <w:ilvl w:val="0"/>
          <w:numId w:val="9"/>
        </w:numPr>
        <w:rPr>
          <w:lang w:val="en-US"/>
        </w:rPr>
      </w:pPr>
      <w:r w:rsidRPr="00E640F1">
        <w:rPr>
          <w:lang w:val="en-US"/>
        </w:rPr>
        <w:t>You must ask your doctor for assistance in order to receive the prescription for the genetic test. Foundation 29 will provide general information to facilitate this conversation.</w:t>
      </w:r>
    </w:p>
    <w:p w14:paraId="4585B9DC" w14:textId="77777777" w:rsidR="00E640F1" w:rsidRPr="00E640F1" w:rsidRDefault="00E640F1" w:rsidP="00E640F1">
      <w:pPr>
        <w:pStyle w:val="ListParagraph"/>
        <w:numPr>
          <w:ilvl w:val="0"/>
          <w:numId w:val="9"/>
        </w:numPr>
        <w:rPr>
          <w:lang w:val="en-US"/>
        </w:rPr>
      </w:pPr>
      <w:r w:rsidRPr="00E640F1">
        <w:rPr>
          <w:lang w:val="en-US"/>
        </w:rPr>
        <w:t>You must provide the appropriate consent and order a genetic test, establishing a direct relationship with the laboratory. Foundation 29 will pay for the cost of the test. The genetic test must be ordered from one of the laboratories participating in the program, subject to the availability of each of them and according to medical criteria.</w:t>
      </w:r>
    </w:p>
    <w:p w14:paraId="363800B1" w14:textId="77777777" w:rsidR="00E640F1" w:rsidRPr="00E640F1" w:rsidRDefault="00E640F1" w:rsidP="00E640F1">
      <w:pPr>
        <w:pStyle w:val="ListParagraph"/>
        <w:numPr>
          <w:ilvl w:val="0"/>
          <w:numId w:val="9"/>
        </w:numPr>
        <w:rPr>
          <w:lang w:val="en-US"/>
        </w:rPr>
      </w:pPr>
      <w:r w:rsidRPr="00E640F1">
        <w:rPr>
          <w:lang w:val="en-US"/>
        </w:rPr>
        <w:t>The applicant receives a kit to take a saliva sample and follows the instructions of the kit respecting the methods and deadlines specified.</w:t>
      </w:r>
    </w:p>
    <w:p w14:paraId="35277733" w14:textId="4694D6A6" w:rsidR="00E640F1" w:rsidRPr="00E640F1" w:rsidRDefault="00E640F1" w:rsidP="00E640F1">
      <w:pPr>
        <w:pStyle w:val="ListParagraph"/>
        <w:numPr>
          <w:ilvl w:val="0"/>
          <w:numId w:val="9"/>
        </w:numPr>
        <w:rPr>
          <w:lang w:val="en-US"/>
        </w:rPr>
      </w:pPr>
      <w:r w:rsidRPr="00E640F1">
        <w:rPr>
          <w:lang w:val="en-US"/>
        </w:rPr>
        <w:t xml:space="preserve">Once the data is available, the applicant should contact his/her doctor to have </w:t>
      </w:r>
      <w:r w:rsidR="00A13AFA">
        <w:rPr>
          <w:lang w:val="en-US"/>
        </w:rPr>
        <w:t>the</w:t>
      </w:r>
      <w:r w:rsidRPr="00E640F1">
        <w:rPr>
          <w:lang w:val="en-US"/>
        </w:rPr>
        <w:t xml:space="preserve"> data analyzed. The initial data sharing can be done through Dx29.</w:t>
      </w:r>
    </w:p>
    <w:p w14:paraId="3A17DDCB" w14:textId="0129CACF" w:rsidR="00E640F1" w:rsidRDefault="00E640F1" w:rsidP="007B431B">
      <w:pPr>
        <w:pStyle w:val="Heading2"/>
        <w:rPr>
          <w:b w:val="0"/>
          <w:bCs w:val="0"/>
          <w:sz w:val="22"/>
          <w:lang w:val="en-US"/>
        </w:rPr>
      </w:pPr>
      <w:r w:rsidRPr="00E640F1">
        <w:rPr>
          <w:b w:val="0"/>
          <w:bCs w:val="0"/>
          <w:sz w:val="22"/>
          <w:lang w:val="en-US"/>
        </w:rPr>
        <w:lastRenderedPageBreak/>
        <w:t>Since the number of tests is limited, Foundation 29 will select applications based on medical criteria.</w:t>
      </w:r>
    </w:p>
    <w:p w14:paraId="0598E8C7" w14:textId="7D0F4A86" w:rsidR="00FD45C7" w:rsidRPr="00E640F1" w:rsidRDefault="00F8684B" w:rsidP="007B431B">
      <w:pPr>
        <w:pStyle w:val="Heading2"/>
        <w:rPr>
          <w:lang w:val="en-US"/>
        </w:rPr>
      </w:pPr>
      <w:r>
        <w:rPr>
          <w:lang w:val="en-US"/>
        </w:rPr>
        <w:t>Responsibilities</w:t>
      </w:r>
    </w:p>
    <w:p w14:paraId="5626C959" w14:textId="258ED26C" w:rsidR="00FD45C7" w:rsidRPr="00E640F1" w:rsidRDefault="00A13AFA" w:rsidP="002D1C0C">
      <w:pPr>
        <w:rPr>
          <w:lang w:val="en-US"/>
        </w:rPr>
      </w:pPr>
      <w:r>
        <w:rPr>
          <w:bCs/>
          <w:lang w:val="en-US"/>
        </w:rPr>
        <w:t>The applicant is responsible for</w:t>
      </w:r>
      <w:r w:rsidR="00FD45C7" w:rsidRPr="00E640F1">
        <w:rPr>
          <w:lang w:val="en-US"/>
        </w:rPr>
        <w:t xml:space="preserve">: </w:t>
      </w:r>
    </w:p>
    <w:p w14:paraId="0EC1067F" w14:textId="134C985E" w:rsidR="00E6221E" w:rsidRPr="00E640F1" w:rsidRDefault="00A13AFA" w:rsidP="00A2473D">
      <w:pPr>
        <w:pStyle w:val="ListParagraph"/>
        <w:rPr>
          <w:lang w:val="en-US"/>
        </w:rPr>
      </w:pPr>
      <w:r w:rsidRPr="00A13AFA">
        <w:rPr>
          <w:lang w:val="en-US"/>
        </w:rPr>
        <w:t>Provid</w:t>
      </w:r>
      <w:r>
        <w:rPr>
          <w:lang w:val="en-US"/>
        </w:rPr>
        <w:t>ing</w:t>
      </w:r>
      <w:r w:rsidRPr="00A13AFA">
        <w:rPr>
          <w:lang w:val="en-US"/>
        </w:rPr>
        <w:t xml:space="preserve"> the following documentation:</w:t>
      </w:r>
    </w:p>
    <w:p w14:paraId="1DEE5640" w14:textId="28F4F656" w:rsidR="00A13AFA" w:rsidRPr="00A13AFA" w:rsidRDefault="00A13AFA" w:rsidP="008F54A3">
      <w:pPr>
        <w:pStyle w:val="ListParagraph"/>
        <w:numPr>
          <w:ilvl w:val="0"/>
          <w:numId w:val="10"/>
        </w:numPr>
        <w:ind w:left="1440"/>
        <w:rPr>
          <w:lang w:val="en-US"/>
        </w:rPr>
      </w:pPr>
      <w:r w:rsidRPr="00A13AFA">
        <w:rPr>
          <w:lang w:val="en-US"/>
        </w:rPr>
        <w:t>Medical report validating the information provided in the registration form.</w:t>
      </w:r>
    </w:p>
    <w:p w14:paraId="5B6FA280" w14:textId="1833EB72" w:rsidR="00A13AFA" w:rsidRPr="00A13AFA" w:rsidRDefault="00A13AFA" w:rsidP="008F54A3">
      <w:pPr>
        <w:pStyle w:val="ListParagraph"/>
        <w:numPr>
          <w:ilvl w:val="0"/>
          <w:numId w:val="10"/>
        </w:numPr>
        <w:ind w:left="1440"/>
        <w:rPr>
          <w:lang w:val="en-US"/>
        </w:rPr>
      </w:pPr>
      <w:r w:rsidRPr="00A13AFA">
        <w:rPr>
          <w:lang w:val="en-US"/>
        </w:rPr>
        <w:t>Medical prescription for the genetic test in which the doctor identifies himself with his name and license number.</w:t>
      </w:r>
    </w:p>
    <w:p w14:paraId="290737DF" w14:textId="1489757F" w:rsidR="00FD45C7" w:rsidRPr="00A13AFA" w:rsidRDefault="00A13AFA" w:rsidP="008F54A3">
      <w:pPr>
        <w:pStyle w:val="ListParagraph"/>
        <w:numPr>
          <w:ilvl w:val="0"/>
          <w:numId w:val="10"/>
        </w:numPr>
        <w:ind w:left="1440"/>
        <w:rPr>
          <w:lang w:val="en-US"/>
        </w:rPr>
      </w:pPr>
      <w:r w:rsidRPr="00A13AFA">
        <w:rPr>
          <w:lang w:val="en-US"/>
        </w:rPr>
        <w:t>Signed document that certifies that the applicant agrees with and understands the genetic counseling provided by a physician.</w:t>
      </w:r>
    </w:p>
    <w:p w14:paraId="279432DB" w14:textId="77777777" w:rsidR="00A13AFA" w:rsidRPr="00A13AFA" w:rsidRDefault="00A13AFA" w:rsidP="00A2473D">
      <w:pPr>
        <w:pStyle w:val="ListParagraph"/>
        <w:rPr>
          <w:lang w:val="en-US"/>
        </w:rPr>
      </w:pPr>
      <w:r w:rsidRPr="00A13AFA">
        <w:rPr>
          <w:lang w:val="en-US"/>
        </w:rPr>
        <w:t>Processing the application for the genetic test following the instructions of the laboratory assigned to the program and in accordance with applicable regulations. This implies both taking samples from the affected patient and returning the kit to the laboratory in the indicated time, as well as performing the same steps with another sample collection kit if the previous one is not valid.</w:t>
      </w:r>
    </w:p>
    <w:p w14:paraId="0D89B3AD" w14:textId="7FCC9392" w:rsidR="00A2473D" w:rsidRPr="008F54A3" w:rsidRDefault="008F54A3" w:rsidP="00A2473D">
      <w:pPr>
        <w:pStyle w:val="ListParagraph"/>
        <w:rPr>
          <w:lang w:val="en-US"/>
        </w:rPr>
      </w:pPr>
      <w:r w:rsidRPr="008F54A3">
        <w:rPr>
          <w:lang w:val="en-US"/>
        </w:rPr>
        <w:t>Communicat</w:t>
      </w:r>
      <w:r>
        <w:rPr>
          <w:lang w:val="en-US"/>
        </w:rPr>
        <w:t>ing</w:t>
      </w:r>
      <w:r w:rsidRPr="008F54A3">
        <w:rPr>
          <w:lang w:val="en-US"/>
        </w:rPr>
        <w:t xml:space="preserve"> to Foundation 29 the events that the laboratory notifies to the applicant, for example</w:t>
      </w:r>
      <w:r w:rsidR="00A2473D" w:rsidRPr="008F54A3">
        <w:rPr>
          <w:lang w:val="en-US"/>
        </w:rPr>
        <w:t>:</w:t>
      </w:r>
    </w:p>
    <w:p w14:paraId="14DEA55F" w14:textId="2FF98409" w:rsidR="008F54A3" w:rsidRPr="008F54A3" w:rsidRDefault="008F54A3" w:rsidP="008F54A3">
      <w:pPr>
        <w:pStyle w:val="ListParagraph"/>
        <w:numPr>
          <w:ilvl w:val="1"/>
          <w:numId w:val="3"/>
        </w:numPr>
        <w:rPr>
          <w:lang w:val="en-US"/>
        </w:rPr>
      </w:pPr>
      <w:r w:rsidRPr="008F54A3">
        <w:rPr>
          <w:lang w:val="en-US"/>
        </w:rPr>
        <w:t>Obtaining the results of the genetic test</w:t>
      </w:r>
    </w:p>
    <w:p w14:paraId="3C7AF2BF" w14:textId="5F55B3C0" w:rsidR="008F54A3" w:rsidRPr="008F54A3" w:rsidRDefault="008F54A3" w:rsidP="008F54A3">
      <w:pPr>
        <w:pStyle w:val="ListParagraph"/>
        <w:numPr>
          <w:ilvl w:val="1"/>
          <w:numId w:val="3"/>
        </w:numPr>
        <w:rPr>
          <w:lang w:val="en-US"/>
        </w:rPr>
      </w:pPr>
      <w:r w:rsidRPr="008F54A3">
        <w:rPr>
          <w:lang w:val="en-US"/>
        </w:rPr>
        <w:t>Any errors reported during the genetic test process.</w:t>
      </w:r>
    </w:p>
    <w:p w14:paraId="14BE50FF" w14:textId="213E81C1" w:rsidR="008F54A3" w:rsidRPr="008F54A3" w:rsidRDefault="008F54A3" w:rsidP="008F54A3">
      <w:pPr>
        <w:pStyle w:val="ListParagraph"/>
        <w:numPr>
          <w:ilvl w:val="1"/>
          <w:numId w:val="3"/>
        </w:numPr>
        <w:rPr>
          <w:lang w:val="en-US"/>
        </w:rPr>
      </w:pPr>
      <w:r>
        <w:rPr>
          <w:lang w:val="en-US"/>
        </w:rPr>
        <w:t>The s</w:t>
      </w:r>
      <w:r w:rsidRPr="008F54A3">
        <w:rPr>
          <w:lang w:val="en-US"/>
        </w:rPr>
        <w:t>ending of any additional kit for the collection of samples.</w:t>
      </w:r>
    </w:p>
    <w:p w14:paraId="719279B5" w14:textId="5E115116" w:rsidR="005E607A" w:rsidRPr="008F54A3" w:rsidRDefault="008F54A3" w:rsidP="008F54A3">
      <w:pPr>
        <w:pStyle w:val="ListParagraph"/>
        <w:rPr>
          <w:lang w:val="en-US"/>
        </w:rPr>
      </w:pPr>
      <w:r w:rsidRPr="008F54A3">
        <w:rPr>
          <w:lang w:val="en-US"/>
        </w:rPr>
        <w:t>To communicate to Foundation 29 if the patient has obtained a diagnosis or not after the results of the genetic test have been evaluated by a doctor</w:t>
      </w:r>
      <w:r w:rsidR="005E607A" w:rsidRPr="008F54A3">
        <w:rPr>
          <w:lang w:val="en-US"/>
        </w:rPr>
        <w:t>.</w:t>
      </w:r>
    </w:p>
    <w:p w14:paraId="1EDAECC3" w14:textId="77777777" w:rsidR="00FD45C7" w:rsidRPr="008F54A3" w:rsidRDefault="00FD45C7" w:rsidP="002D1C0C">
      <w:pPr>
        <w:rPr>
          <w:lang w:val="en-US"/>
        </w:rPr>
      </w:pPr>
    </w:p>
    <w:p w14:paraId="4FB9B4E7" w14:textId="1BD48F07" w:rsidR="00FD45C7" w:rsidRPr="00E640F1" w:rsidRDefault="00FD45C7" w:rsidP="002D1C0C">
      <w:pPr>
        <w:rPr>
          <w:lang w:val="en-US"/>
        </w:rPr>
      </w:pPr>
      <w:r w:rsidRPr="00E640F1">
        <w:rPr>
          <w:bCs/>
          <w:lang w:val="en-US"/>
        </w:rPr>
        <w:t>F</w:t>
      </w:r>
      <w:r w:rsidR="008F54A3">
        <w:rPr>
          <w:bCs/>
          <w:lang w:val="en-US"/>
        </w:rPr>
        <w:t>o</w:t>
      </w:r>
      <w:r w:rsidRPr="00E640F1">
        <w:rPr>
          <w:bCs/>
          <w:lang w:val="en-US"/>
        </w:rPr>
        <w:t>unda</w:t>
      </w:r>
      <w:r w:rsidR="008F54A3">
        <w:rPr>
          <w:bCs/>
          <w:lang w:val="en-US"/>
        </w:rPr>
        <w:t>tio</w:t>
      </w:r>
      <w:r w:rsidRPr="00E640F1">
        <w:rPr>
          <w:bCs/>
          <w:lang w:val="en-US"/>
        </w:rPr>
        <w:t>n 29</w:t>
      </w:r>
      <w:r w:rsidRPr="00E640F1">
        <w:rPr>
          <w:lang w:val="en-US"/>
        </w:rPr>
        <w:t xml:space="preserve"> </w:t>
      </w:r>
      <w:r w:rsidR="008F54A3">
        <w:rPr>
          <w:lang w:val="en-US"/>
        </w:rPr>
        <w:t>i</w:t>
      </w:r>
      <w:r w:rsidRPr="00E640F1">
        <w:rPr>
          <w:lang w:val="en-US"/>
        </w:rPr>
        <w:t>s respons</w:t>
      </w:r>
      <w:r w:rsidR="008F54A3">
        <w:rPr>
          <w:lang w:val="en-US"/>
        </w:rPr>
        <w:t>i</w:t>
      </w:r>
      <w:r w:rsidRPr="00E640F1">
        <w:rPr>
          <w:lang w:val="en-US"/>
        </w:rPr>
        <w:t xml:space="preserve">ble </w:t>
      </w:r>
      <w:r w:rsidR="008F54A3">
        <w:rPr>
          <w:lang w:val="en-US"/>
        </w:rPr>
        <w:t>for</w:t>
      </w:r>
      <w:r w:rsidRPr="00E640F1">
        <w:rPr>
          <w:lang w:val="en-US"/>
        </w:rPr>
        <w:t>:</w:t>
      </w:r>
    </w:p>
    <w:p w14:paraId="3C347C2D" w14:textId="77777777" w:rsidR="008F54A3" w:rsidRPr="008F54A3" w:rsidRDefault="008F54A3" w:rsidP="008F54A3">
      <w:pPr>
        <w:pStyle w:val="ListParagraph"/>
        <w:numPr>
          <w:ilvl w:val="0"/>
          <w:numId w:val="12"/>
        </w:numPr>
        <w:rPr>
          <w:lang w:val="en-US"/>
        </w:rPr>
      </w:pPr>
      <w:r w:rsidRPr="008F54A3">
        <w:rPr>
          <w:lang w:val="en-US"/>
        </w:rPr>
        <w:t>Studying each application sent through the registration form and answer the applicant about its acceptance status.</w:t>
      </w:r>
    </w:p>
    <w:p w14:paraId="448C8DAC" w14:textId="77777777" w:rsidR="008F54A3" w:rsidRPr="008F54A3" w:rsidRDefault="008F54A3" w:rsidP="008F54A3">
      <w:pPr>
        <w:pStyle w:val="ListParagraph"/>
        <w:numPr>
          <w:ilvl w:val="0"/>
          <w:numId w:val="12"/>
        </w:numPr>
        <w:rPr>
          <w:lang w:val="en-US"/>
        </w:rPr>
      </w:pPr>
      <w:r w:rsidRPr="008F54A3">
        <w:rPr>
          <w:lang w:val="en-US"/>
        </w:rPr>
        <w:t>Assisting the applicant throughout the process, to the extent of its possibilities.</w:t>
      </w:r>
    </w:p>
    <w:p w14:paraId="5F23CE02" w14:textId="77777777" w:rsidR="008F54A3" w:rsidRPr="008F54A3" w:rsidRDefault="008F54A3" w:rsidP="008F54A3">
      <w:pPr>
        <w:pStyle w:val="ListParagraph"/>
        <w:numPr>
          <w:ilvl w:val="0"/>
          <w:numId w:val="12"/>
        </w:numPr>
        <w:rPr>
          <w:lang w:val="en-US"/>
        </w:rPr>
      </w:pPr>
      <w:r w:rsidRPr="008F54A3">
        <w:rPr>
          <w:lang w:val="en-US"/>
        </w:rPr>
        <w:t>Paying for the cost of the genetic test for those patients who meet the requirements, and have been accepted according to medical criteria and availability.</w:t>
      </w:r>
    </w:p>
    <w:p w14:paraId="0DCCA5D2" w14:textId="354DBC5E" w:rsidR="00FD45C7" w:rsidRDefault="008F54A3" w:rsidP="008F54A3">
      <w:pPr>
        <w:pStyle w:val="ListParagraph"/>
        <w:numPr>
          <w:ilvl w:val="0"/>
          <w:numId w:val="12"/>
        </w:numPr>
        <w:rPr>
          <w:lang w:val="en-US"/>
        </w:rPr>
      </w:pPr>
      <w:r w:rsidRPr="008F54A3">
        <w:rPr>
          <w:lang w:val="en-US"/>
        </w:rPr>
        <w:t>Making available to the applicant and the doctor the free use of the Dx29 tool.</w:t>
      </w:r>
    </w:p>
    <w:p w14:paraId="42446136" w14:textId="77777777" w:rsidR="008F54A3" w:rsidRPr="008F54A3" w:rsidRDefault="008F54A3" w:rsidP="008F54A3">
      <w:pPr>
        <w:rPr>
          <w:lang w:val="en-US"/>
        </w:rPr>
      </w:pPr>
    </w:p>
    <w:p w14:paraId="1ABDEAC7" w14:textId="77777777" w:rsidR="008F54A3" w:rsidRDefault="008F54A3" w:rsidP="008F54A3">
      <w:pPr>
        <w:rPr>
          <w:lang w:val="en-US"/>
        </w:rPr>
      </w:pPr>
      <w:r w:rsidRPr="008F54A3">
        <w:rPr>
          <w:lang w:val="en-US"/>
        </w:rPr>
        <w:t>Foundation 29 reserves the right to cancel an applicant's participation in the program if the applicant does not comply with the above requirements. Likewise, Foundation 29 reserves the right to claim from the applicant the amount paid for the genetic test in the event that this test cannot be carried out due to causes attributable to the applicant and it is not possible to claim the refund of the amount from the laboratory based on its refund policy.</w:t>
      </w:r>
    </w:p>
    <w:p w14:paraId="7F022C45" w14:textId="6D3B65D1" w:rsidR="00FD45C7" w:rsidRPr="00E640F1" w:rsidRDefault="00FD45C7" w:rsidP="008F54A3">
      <w:pPr>
        <w:pStyle w:val="Heading2"/>
        <w:rPr>
          <w:lang w:val="en-US"/>
        </w:rPr>
      </w:pPr>
      <w:r w:rsidRPr="00E640F1">
        <w:rPr>
          <w:lang w:val="en-US"/>
        </w:rPr>
        <w:t>Disclaimer</w:t>
      </w:r>
    </w:p>
    <w:p w14:paraId="042C422B" w14:textId="77777777" w:rsidR="008F54A3" w:rsidRPr="008F54A3" w:rsidRDefault="008F54A3" w:rsidP="008F54A3">
      <w:pPr>
        <w:rPr>
          <w:lang w:val="en-US"/>
        </w:rPr>
      </w:pPr>
      <w:r w:rsidRPr="008F54A3">
        <w:rPr>
          <w:lang w:val="en-US"/>
        </w:rPr>
        <w:lastRenderedPageBreak/>
        <w:t>The diagnosis can only be made by a doctor.</w:t>
      </w:r>
    </w:p>
    <w:p w14:paraId="30F313DC" w14:textId="77777777" w:rsidR="008F54A3" w:rsidRPr="008F54A3" w:rsidRDefault="008F54A3" w:rsidP="008F54A3">
      <w:pPr>
        <w:rPr>
          <w:lang w:val="en-US"/>
        </w:rPr>
      </w:pPr>
      <w:r w:rsidRPr="008F54A3">
        <w:rPr>
          <w:lang w:val="en-US"/>
        </w:rPr>
        <w:t>Participation in the program does not guarantee that a diagnosis will be obtained.</w:t>
      </w:r>
    </w:p>
    <w:p w14:paraId="784DA726" w14:textId="77777777" w:rsidR="008F54A3" w:rsidRPr="008F54A3" w:rsidRDefault="008F54A3" w:rsidP="008F54A3">
      <w:pPr>
        <w:rPr>
          <w:lang w:val="en-US"/>
        </w:rPr>
      </w:pPr>
      <w:r w:rsidRPr="008F54A3">
        <w:rPr>
          <w:lang w:val="en-US"/>
        </w:rPr>
        <w:t>The contracting of the genetic test is carried out by the applicant with a laboratory attached to the program and independent of Foundation 29.</w:t>
      </w:r>
    </w:p>
    <w:p w14:paraId="4DB86FA1" w14:textId="77777777" w:rsidR="008F54A3" w:rsidRDefault="008F54A3" w:rsidP="008F54A3">
      <w:pPr>
        <w:rPr>
          <w:b/>
          <w:bCs/>
          <w:lang w:val="en-US"/>
        </w:rPr>
      </w:pPr>
      <w:r w:rsidRPr="008F54A3">
        <w:rPr>
          <w:lang w:val="en-US"/>
        </w:rPr>
        <w:t>Foundation 29 is not responsible for the actions carried out by the laboratory.</w:t>
      </w:r>
    </w:p>
    <w:p w14:paraId="4E3C554F" w14:textId="1A1C60C0" w:rsidR="00FD45C7" w:rsidRPr="00E640F1" w:rsidRDefault="000D562A" w:rsidP="008F54A3">
      <w:pPr>
        <w:pStyle w:val="Heading2"/>
        <w:rPr>
          <w:lang w:val="en-US"/>
        </w:rPr>
      </w:pPr>
      <w:r w:rsidRPr="00E640F1">
        <w:rPr>
          <w:lang w:val="en-US"/>
        </w:rPr>
        <w:t>About</w:t>
      </w:r>
      <w:r w:rsidR="00FD45C7" w:rsidRPr="00E640F1">
        <w:rPr>
          <w:lang w:val="en-US"/>
        </w:rPr>
        <w:t xml:space="preserve"> F</w:t>
      </w:r>
      <w:r w:rsidRPr="00E640F1">
        <w:rPr>
          <w:lang w:val="en-US"/>
        </w:rPr>
        <w:t>oundatio</w:t>
      </w:r>
      <w:r w:rsidR="00FD45C7" w:rsidRPr="00E640F1">
        <w:rPr>
          <w:lang w:val="en-US"/>
        </w:rPr>
        <w:t xml:space="preserve">n 29 </w:t>
      </w:r>
      <w:r w:rsidRPr="00E640F1">
        <w:rPr>
          <w:lang w:val="en-US"/>
        </w:rPr>
        <w:t>of February</w:t>
      </w:r>
    </w:p>
    <w:p w14:paraId="46061FE3" w14:textId="05380BD8" w:rsidR="00EF1310" w:rsidRPr="00E640F1" w:rsidRDefault="00FC696F" w:rsidP="008F54A3">
      <w:pPr>
        <w:rPr>
          <w:lang w:val="en-US"/>
        </w:rPr>
      </w:pPr>
      <w:hyperlink r:id="rId13" w:history="1">
        <w:r w:rsidR="008F54A3" w:rsidRPr="008F54A3">
          <w:rPr>
            <w:rStyle w:val="Hyperlink"/>
            <w:lang w:val="en-US"/>
          </w:rPr>
          <w:t>Foundation 29</w:t>
        </w:r>
      </w:hyperlink>
      <w:r w:rsidR="008F54A3" w:rsidRPr="008F54A3">
        <w:rPr>
          <w:lang w:val="en-US"/>
        </w:rPr>
        <w:t xml:space="preserve"> is a non-profit organization that builds tools to help patients make the best decisions for their health. It has the objective of making patients the owners of their data and to do so, it innovates in its standardization and exchange, with a special focus on supporting the diagnosis of rare diseases.</w:t>
      </w:r>
    </w:p>
    <w:sectPr w:rsidR="00EF1310" w:rsidRPr="00E640F1">
      <w:headerReference w:type="default" r:id="rId14"/>
      <w:pgSz w:w="11906" w:h="16838"/>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9112" w16cex:dateUtc="2020-10-21T08:50:00Z"/>
  <w16cex:commentExtensible w16cex:durableId="233A91C6" w16cex:dateUtc="2020-10-21T08:53:00Z"/>
  <w16cex:commentExtensible w16cex:durableId="233A9D20" w16cex:dateUtc="2020-10-21T09: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952F5" w14:textId="77777777" w:rsidR="00CC5B1A" w:rsidRDefault="00CC5B1A" w:rsidP="002D1C0C">
      <w:r>
        <w:separator/>
      </w:r>
    </w:p>
  </w:endnote>
  <w:endnote w:type="continuationSeparator" w:id="0">
    <w:p w14:paraId="31BDAA37" w14:textId="77777777" w:rsidR="00CC5B1A" w:rsidRDefault="00CC5B1A" w:rsidP="002D1C0C">
      <w:r>
        <w:continuationSeparator/>
      </w:r>
    </w:p>
  </w:endnote>
  <w:endnote w:type="continuationNotice" w:id="1">
    <w:p w14:paraId="7E55B754" w14:textId="77777777" w:rsidR="00CC5B1A" w:rsidRDefault="00CC5B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charset w:val="00"/>
    <w:family w:val="swiss"/>
    <w:pitch w:val="variable"/>
    <w:sig w:usb0="2000028F" w:usb1="00000002" w:usb2="00000000" w:usb3="00000000" w:csb0="0000019F" w:csb1="00000000"/>
  </w:font>
  <w:font w:name="Suisse BP Int'l Negrit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7C53A" w14:textId="77777777" w:rsidR="00CC5B1A" w:rsidRDefault="00CC5B1A" w:rsidP="002D1C0C">
      <w:r>
        <w:separator/>
      </w:r>
    </w:p>
  </w:footnote>
  <w:footnote w:type="continuationSeparator" w:id="0">
    <w:p w14:paraId="2BC0184F" w14:textId="77777777" w:rsidR="00CC5B1A" w:rsidRDefault="00CC5B1A" w:rsidP="002D1C0C">
      <w:r>
        <w:continuationSeparator/>
      </w:r>
    </w:p>
  </w:footnote>
  <w:footnote w:type="continuationNotice" w:id="1">
    <w:p w14:paraId="2C26DCF6" w14:textId="77777777" w:rsidR="00CC5B1A" w:rsidRDefault="00CC5B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9AC2B" w14:textId="77777777" w:rsidR="00066EDE" w:rsidRDefault="464409E7" w:rsidP="002D1C0C">
    <w:pPr>
      <w:pStyle w:val="Header"/>
    </w:pPr>
    <w:r>
      <w:rPr>
        <w:noProof/>
      </w:rPr>
      <w:drawing>
        <wp:inline distT="0" distB="0" distL="0" distR="0" wp14:anchorId="0F2B33CB" wp14:editId="294CF20A">
          <wp:extent cx="1433779" cy="6345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433779" cy="634523"/>
                  </a:xfrm>
                  <a:prstGeom prst="rect">
                    <a:avLst/>
                  </a:prstGeom>
                </pic:spPr>
              </pic:pic>
            </a:graphicData>
          </a:graphic>
        </wp:inline>
      </w:drawing>
    </w:r>
    <w:r>
      <w:t xml:space="preserve">                                                                                                   </w:t>
    </w:r>
    <w:r>
      <w:rPr>
        <w:noProof/>
      </w:rPr>
      <w:drawing>
        <wp:inline distT="0" distB="0" distL="0" distR="0" wp14:anchorId="3C3BFB40" wp14:editId="50571EB2">
          <wp:extent cx="1038353" cy="660204"/>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
                    <a:extLst>
                      <a:ext uri="{28A0092B-C50C-407E-A947-70E740481C1C}">
                        <a14:useLocalDpi xmlns:a14="http://schemas.microsoft.com/office/drawing/2010/main" val="0"/>
                      </a:ext>
                    </a:extLst>
                  </a:blip>
                  <a:stretch>
                    <a:fillRect/>
                  </a:stretch>
                </pic:blipFill>
                <pic:spPr>
                  <a:xfrm>
                    <a:off x="0" y="0"/>
                    <a:ext cx="1038353" cy="6602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345"/>
    <w:multiLevelType w:val="hybridMultilevel"/>
    <w:tmpl w:val="70CCC734"/>
    <w:lvl w:ilvl="0" w:tplc="CDAA6E72">
      <w:start w:val="1"/>
      <w:numFmt w:val="decimal"/>
      <w:lvlText w:val="%1."/>
      <w:lvlJc w:val="left"/>
      <w:pPr>
        <w:tabs>
          <w:tab w:val="num" w:pos="720"/>
        </w:tabs>
        <w:ind w:left="720" w:hanging="360"/>
      </w:pPr>
    </w:lvl>
    <w:lvl w:ilvl="1" w:tplc="A93E4C5C">
      <w:start w:val="31134"/>
      <w:numFmt w:val="bullet"/>
      <w:lvlText w:val="•"/>
      <w:lvlJc w:val="left"/>
      <w:pPr>
        <w:tabs>
          <w:tab w:val="num" w:pos="1440"/>
        </w:tabs>
        <w:ind w:left="1440" w:hanging="360"/>
      </w:pPr>
      <w:rPr>
        <w:rFonts w:ascii="Arial" w:hAnsi="Arial" w:hint="default"/>
      </w:rPr>
    </w:lvl>
    <w:lvl w:ilvl="2" w:tplc="B9349E12" w:tentative="1">
      <w:start w:val="1"/>
      <w:numFmt w:val="decimal"/>
      <w:lvlText w:val="%3."/>
      <w:lvlJc w:val="left"/>
      <w:pPr>
        <w:tabs>
          <w:tab w:val="num" w:pos="2160"/>
        </w:tabs>
        <w:ind w:left="2160" w:hanging="360"/>
      </w:pPr>
    </w:lvl>
    <w:lvl w:ilvl="3" w:tplc="A24828A2" w:tentative="1">
      <w:start w:val="1"/>
      <w:numFmt w:val="decimal"/>
      <w:lvlText w:val="%4."/>
      <w:lvlJc w:val="left"/>
      <w:pPr>
        <w:tabs>
          <w:tab w:val="num" w:pos="2880"/>
        </w:tabs>
        <w:ind w:left="2880" w:hanging="360"/>
      </w:pPr>
    </w:lvl>
    <w:lvl w:ilvl="4" w:tplc="4F48DA0E" w:tentative="1">
      <w:start w:val="1"/>
      <w:numFmt w:val="decimal"/>
      <w:lvlText w:val="%5."/>
      <w:lvlJc w:val="left"/>
      <w:pPr>
        <w:tabs>
          <w:tab w:val="num" w:pos="3600"/>
        </w:tabs>
        <w:ind w:left="3600" w:hanging="360"/>
      </w:pPr>
    </w:lvl>
    <w:lvl w:ilvl="5" w:tplc="CD9097F2" w:tentative="1">
      <w:start w:val="1"/>
      <w:numFmt w:val="decimal"/>
      <w:lvlText w:val="%6."/>
      <w:lvlJc w:val="left"/>
      <w:pPr>
        <w:tabs>
          <w:tab w:val="num" w:pos="4320"/>
        </w:tabs>
        <w:ind w:left="4320" w:hanging="360"/>
      </w:pPr>
    </w:lvl>
    <w:lvl w:ilvl="6" w:tplc="C896DE5A" w:tentative="1">
      <w:start w:val="1"/>
      <w:numFmt w:val="decimal"/>
      <w:lvlText w:val="%7."/>
      <w:lvlJc w:val="left"/>
      <w:pPr>
        <w:tabs>
          <w:tab w:val="num" w:pos="5040"/>
        </w:tabs>
        <w:ind w:left="5040" w:hanging="360"/>
      </w:pPr>
    </w:lvl>
    <w:lvl w:ilvl="7" w:tplc="D2045C4E" w:tentative="1">
      <w:start w:val="1"/>
      <w:numFmt w:val="decimal"/>
      <w:lvlText w:val="%8."/>
      <w:lvlJc w:val="left"/>
      <w:pPr>
        <w:tabs>
          <w:tab w:val="num" w:pos="5760"/>
        </w:tabs>
        <w:ind w:left="5760" w:hanging="360"/>
      </w:pPr>
    </w:lvl>
    <w:lvl w:ilvl="8" w:tplc="9AC400A6" w:tentative="1">
      <w:start w:val="1"/>
      <w:numFmt w:val="decimal"/>
      <w:lvlText w:val="%9."/>
      <w:lvlJc w:val="left"/>
      <w:pPr>
        <w:tabs>
          <w:tab w:val="num" w:pos="6480"/>
        </w:tabs>
        <w:ind w:left="6480" w:hanging="360"/>
      </w:pPr>
    </w:lvl>
  </w:abstractNum>
  <w:abstractNum w:abstractNumId="1" w15:restartNumberingAfterBreak="0">
    <w:nsid w:val="060E7C57"/>
    <w:multiLevelType w:val="hybridMultilevel"/>
    <w:tmpl w:val="B726A29A"/>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21A0"/>
    <w:multiLevelType w:val="hybridMultilevel"/>
    <w:tmpl w:val="396E8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A1655CE"/>
    <w:multiLevelType w:val="hybridMultilevel"/>
    <w:tmpl w:val="EAC429E4"/>
    <w:lvl w:ilvl="0" w:tplc="DB20EBC4">
      <w:start w:val="1"/>
      <w:numFmt w:val="bullet"/>
      <w:pStyle w:val="ListParagraph"/>
      <w:lvlText w:val=""/>
      <w:lvlJc w:val="left"/>
      <w:pPr>
        <w:tabs>
          <w:tab w:val="num" w:pos="720"/>
        </w:tabs>
        <w:ind w:left="720" w:hanging="360"/>
      </w:pPr>
      <w:rPr>
        <w:rFonts w:ascii="Wingdings" w:hAnsi="Wingdings" w:hint="default"/>
      </w:rPr>
    </w:lvl>
    <w:lvl w:ilvl="1" w:tplc="040A000F">
      <w:start w:val="1"/>
      <w:numFmt w:val="decimal"/>
      <w:lvlText w:val="%2."/>
      <w:lvlJc w:val="left"/>
      <w:pPr>
        <w:ind w:left="1440" w:hanging="360"/>
      </w:pPr>
      <w:rPr>
        <w:rFonts w:hint="default"/>
      </w:rPr>
    </w:lvl>
    <w:lvl w:ilvl="2" w:tplc="B74681EA" w:tentative="1">
      <w:start w:val="1"/>
      <w:numFmt w:val="bullet"/>
      <w:lvlText w:val=""/>
      <w:lvlJc w:val="left"/>
      <w:pPr>
        <w:tabs>
          <w:tab w:val="num" w:pos="2160"/>
        </w:tabs>
        <w:ind w:left="2160" w:hanging="360"/>
      </w:pPr>
      <w:rPr>
        <w:rFonts w:ascii="Wingdings" w:hAnsi="Wingdings" w:hint="default"/>
      </w:rPr>
    </w:lvl>
    <w:lvl w:ilvl="3" w:tplc="75C8FABE" w:tentative="1">
      <w:start w:val="1"/>
      <w:numFmt w:val="bullet"/>
      <w:lvlText w:val=""/>
      <w:lvlJc w:val="left"/>
      <w:pPr>
        <w:tabs>
          <w:tab w:val="num" w:pos="2880"/>
        </w:tabs>
        <w:ind w:left="2880" w:hanging="360"/>
      </w:pPr>
      <w:rPr>
        <w:rFonts w:ascii="Wingdings" w:hAnsi="Wingdings" w:hint="default"/>
      </w:rPr>
    </w:lvl>
    <w:lvl w:ilvl="4" w:tplc="07107362" w:tentative="1">
      <w:start w:val="1"/>
      <w:numFmt w:val="bullet"/>
      <w:lvlText w:val=""/>
      <w:lvlJc w:val="left"/>
      <w:pPr>
        <w:tabs>
          <w:tab w:val="num" w:pos="3600"/>
        </w:tabs>
        <w:ind w:left="3600" w:hanging="360"/>
      </w:pPr>
      <w:rPr>
        <w:rFonts w:ascii="Wingdings" w:hAnsi="Wingdings" w:hint="default"/>
      </w:rPr>
    </w:lvl>
    <w:lvl w:ilvl="5" w:tplc="D73CCAB4" w:tentative="1">
      <w:start w:val="1"/>
      <w:numFmt w:val="bullet"/>
      <w:lvlText w:val=""/>
      <w:lvlJc w:val="left"/>
      <w:pPr>
        <w:tabs>
          <w:tab w:val="num" w:pos="4320"/>
        </w:tabs>
        <w:ind w:left="4320" w:hanging="360"/>
      </w:pPr>
      <w:rPr>
        <w:rFonts w:ascii="Wingdings" w:hAnsi="Wingdings" w:hint="default"/>
      </w:rPr>
    </w:lvl>
    <w:lvl w:ilvl="6" w:tplc="E8802420" w:tentative="1">
      <w:start w:val="1"/>
      <w:numFmt w:val="bullet"/>
      <w:lvlText w:val=""/>
      <w:lvlJc w:val="left"/>
      <w:pPr>
        <w:tabs>
          <w:tab w:val="num" w:pos="5040"/>
        </w:tabs>
        <w:ind w:left="5040" w:hanging="360"/>
      </w:pPr>
      <w:rPr>
        <w:rFonts w:ascii="Wingdings" w:hAnsi="Wingdings" w:hint="default"/>
      </w:rPr>
    </w:lvl>
    <w:lvl w:ilvl="7" w:tplc="505A1C4C" w:tentative="1">
      <w:start w:val="1"/>
      <w:numFmt w:val="bullet"/>
      <w:lvlText w:val=""/>
      <w:lvlJc w:val="left"/>
      <w:pPr>
        <w:tabs>
          <w:tab w:val="num" w:pos="5760"/>
        </w:tabs>
        <w:ind w:left="5760" w:hanging="360"/>
      </w:pPr>
      <w:rPr>
        <w:rFonts w:ascii="Wingdings" w:hAnsi="Wingdings" w:hint="default"/>
      </w:rPr>
    </w:lvl>
    <w:lvl w:ilvl="8" w:tplc="FDC07C5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3C6FD3"/>
    <w:multiLevelType w:val="hybridMultilevel"/>
    <w:tmpl w:val="7FE619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8D0450E"/>
    <w:multiLevelType w:val="hybridMultilevel"/>
    <w:tmpl w:val="D81C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45620"/>
    <w:multiLevelType w:val="hybridMultilevel"/>
    <w:tmpl w:val="AF8AC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C42DEC"/>
    <w:multiLevelType w:val="hybridMultilevel"/>
    <w:tmpl w:val="DC4A83D4"/>
    <w:lvl w:ilvl="0" w:tplc="E4D20626">
      <w:start w:val="1"/>
      <w:numFmt w:val="decimal"/>
      <w:lvlText w:val="%1."/>
      <w:lvlJc w:val="left"/>
      <w:pPr>
        <w:tabs>
          <w:tab w:val="num" w:pos="720"/>
        </w:tabs>
        <w:ind w:left="720" w:hanging="360"/>
      </w:pPr>
    </w:lvl>
    <w:lvl w:ilvl="1" w:tplc="5066B666">
      <w:numFmt w:val="bullet"/>
      <w:lvlText w:val="•"/>
      <w:lvlJc w:val="left"/>
      <w:pPr>
        <w:tabs>
          <w:tab w:val="num" w:pos="1440"/>
        </w:tabs>
        <w:ind w:left="1440" w:hanging="360"/>
      </w:pPr>
      <w:rPr>
        <w:rFonts w:ascii="Arial" w:hAnsi="Arial" w:hint="default"/>
      </w:rPr>
    </w:lvl>
    <w:lvl w:ilvl="2" w:tplc="F9723980" w:tentative="1">
      <w:start w:val="1"/>
      <w:numFmt w:val="decimal"/>
      <w:lvlText w:val="%3."/>
      <w:lvlJc w:val="left"/>
      <w:pPr>
        <w:tabs>
          <w:tab w:val="num" w:pos="2160"/>
        </w:tabs>
        <w:ind w:left="2160" w:hanging="360"/>
      </w:pPr>
    </w:lvl>
    <w:lvl w:ilvl="3" w:tplc="6CBA7678" w:tentative="1">
      <w:start w:val="1"/>
      <w:numFmt w:val="decimal"/>
      <w:lvlText w:val="%4."/>
      <w:lvlJc w:val="left"/>
      <w:pPr>
        <w:tabs>
          <w:tab w:val="num" w:pos="2880"/>
        </w:tabs>
        <w:ind w:left="2880" w:hanging="360"/>
      </w:pPr>
    </w:lvl>
    <w:lvl w:ilvl="4" w:tplc="6B5C1720" w:tentative="1">
      <w:start w:val="1"/>
      <w:numFmt w:val="decimal"/>
      <w:lvlText w:val="%5."/>
      <w:lvlJc w:val="left"/>
      <w:pPr>
        <w:tabs>
          <w:tab w:val="num" w:pos="3600"/>
        </w:tabs>
        <w:ind w:left="3600" w:hanging="360"/>
      </w:pPr>
    </w:lvl>
    <w:lvl w:ilvl="5" w:tplc="A866F658" w:tentative="1">
      <w:start w:val="1"/>
      <w:numFmt w:val="decimal"/>
      <w:lvlText w:val="%6."/>
      <w:lvlJc w:val="left"/>
      <w:pPr>
        <w:tabs>
          <w:tab w:val="num" w:pos="4320"/>
        </w:tabs>
        <w:ind w:left="4320" w:hanging="360"/>
      </w:pPr>
    </w:lvl>
    <w:lvl w:ilvl="6" w:tplc="406CD174" w:tentative="1">
      <w:start w:val="1"/>
      <w:numFmt w:val="decimal"/>
      <w:lvlText w:val="%7."/>
      <w:lvlJc w:val="left"/>
      <w:pPr>
        <w:tabs>
          <w:tab w:val="num" w:pos="5040"/>
        </w:tabs>
        <w:ind w:left="5040" w:hanging="360"/>
      </w:pPr>
    </w:lvl>
    <w:lvl w:ilvl="7" w:tplc="E18A1B4A" w:tentative="1">
      <w:start w:val="1"/>
      <w:numFmt w:val="decimal"/>
      <w:lvlText w:val="%8."/>
      <w:lvlJc w:val="left"/>
      <w:pPr>
        <w:tabs>
          <w:tab w:val="num" w:pos="5760"/>
        </w:tabs>
        <w:ind w:left="5760" w:hanging="360"/>
      </w:pPr>
    </w:lvl>
    <w:lvl w:ilvl="8" w:tplc="35927022" w:tentative="1">
      <w:start w:val="1"/>
      <w:numFmt w:val="decimal"/>
      <w:lvlText w:val="%9."/>
      <w:lvlJc w:val="left"/>
      <w:pPr>
        <w:tabs>
          <w:tab w:val="num" w:pos="6480"/>
        </w:tabs>
        <w:ind w:left="6480" w:hanging="360"/>
      </w:pPr>
    </w:lvl>
  </w:abstractNum>
  <w:abstractNum w:abstractNumId="8" w15:restartNumberingAfterBreak="0">
    <w:nsid w:val="71A646AF"/>
    <w:multiLevelType w:val="hybridMultilevel"/>
    <w:tmpl w:val="FA24CD40"/>
    <w:lvl w:ilvl="0" w:tplc="0409000F">
      <w:start w:val="1"/>
      <w:numFmt w:val="decimal"/>
      <w:lvlText w:val="%1."/>
      <w:lvlJc w:val="left"/>
      <w:pPr>
        <w:tabs>
          <w:tab w:val="num" w:pos="720"/>
        </w:tabs>
        <w:ind w:left="720" w:hanging="360"/>
      </w:pPr>
      <w:rPr>
        <w:rFonts w:hint="default"/>
      </w:rPr>
    </w:lvl>
    <w:lvl w:ilvl="1" w:tplc="5DFE468C" w:tentative="1">
      <w:start w:val="1"/>
      <w:numFmt w:val="bullet"/>
      <w:lvlText w:val=""/>
      <w:lvlJc w:val="left"/>
      <w:pPr>
        <w:tabs>
          <w:tab w:val="num" w:pos="1440"/>
        </w:tabs>
        <w:ind w:left="1440" w:hanging="360"/>
      </w:pPr>
      <w:rPr>
        <w:rFonts w:ascii="Wingdings" w:hAnsi="Wingdings" w:hint="default"/>
      </w:rPr>
    </w:lvl>
    <w:lvl w:ilvl="2" w:tplc="B74681EA" w:tentative="1">
      <w:start w:val="1"/>
      <w:numFmt w:val="bullet"/>
      <w:lvlText w:val=""/>
      <w:lvlJc w:val="left"/>
      <w:pPr>
        <w:tabs>
          <w:tab w:val="num" w:pos="2160"/>
        </w:tabs>
        <w:ind w:left="2160" w:hanging="360"/>
      </w:pPr>
      <w:rPr>
        <w:rFonts w:ascii="Wingdings" w:hAnsi="Wingdings" w:hint="default"/>
      </w:rPr>
    </w:lvl>
    <w:lvl w:ilvl="3" w:tplc="75C8FABE" w:tentative="1">
      <w:start w:val="1"/>
      <w:numFmt w:val="bullet"/>
      <w:lvlText w:val=""/>
      <w:lvlJc w:val="left"/>
      <w:pPr>
        <w:tabs>
          <w:tab w:val="num" w:pos="2880"/>
        </w:tabs>
        <w:ind w:left="2880" w:hanging="360"/>
      </w:pPr>
      <w:rPr>
        <w:rFonts w:ascii="Wingdings" w:hAnsi="Wingdings" w:hint="default"/>
      </w:rPr>
    </w:lvl>
    <w:lvl w:ilvl="4" w:tplc="07107362" w:tentative="1">
      <w:start w:val="1"/>
      <w:numFmt w:val="bullet"/>
      <w:lvlText w:val=""/>
      <w:lvlJc w:val="left"/>
      <w:pPr>
        <w:tabs>
          <w:tab w:val="num" w:pos="3600"/>
        </w:tabs>
        <w:ind w:left="3600" w:hanging="360"/>
      </w:pPr>
      <w:rPr>
        <w:rFonts w:ascii="Wingdings" w:hAnsi="Wingdings" w:hint="default"/>
      </w:rPr>
    </w:lvl>
    <w:lvl w:ilvl="5" w:tplc="D73CCAB4" w:tentative="1">
      <w:start w:val="1"/>
      <w:numFmt w:val="bullet"/>
      <w:lvlText w:val=""/>
      <w:lvlJc w:val="left"/>
      <w:pPr>
        <w:tabs>
          <w:tab w:val="num" w:pos="4320"/>
        </w:tabs>
        <w:ind w:left="4320" w:hanging="360"/>
      </w:pPr>
      <w:rPr>
        <w:rFonts w:ascii="Wingdings" w:hAnsi="Wingdings" w:hint="default"/>
      </w:rPr>
    </w:lvl>
    <w:lvl w:ilvl="6" w:tplc="E8802420" w:tentative="1">
      <w:start w:val="1"/>
      <w:numFmt w:val="bullet"/>
      <w:lvlText w:val=""/>
      <w:lvlJc w:val="left"/>
      <w:pPr>
        <w:tabs>
          <w:tab w:val="num" w:pos="5040"/>
        </w:tabs>
        <w:ind w:left="5040" w:hanging="360"/>
      </w:pPr>
      <w:rPr>
        <w:rFonts w:ascii="Wingdings" w:hAnsi="Wingdings" w:hint="default"/>
      </w:rPr>
    </w:lvl>
    <w:lvl w:ilvl="7" w:tplc="505A1C4C" w:tentative="1">
      <w:start w:val="1"/>
      <w:numFmt w:val="bullet"/>
      <w:lvlText w:val=""/>
      <w:lvlJc w:val="left"/>
      <w:pPr>
        <w:tabs>
          <w:tab w:val="num" w:pos="5760"/>
        </w:tabs>
        <w:ind w:left="5760" w:hanging="360"/>
      </w:pPr>
      <w:rPr>
        <w:rFonts w:ascii="Wingdings" w:hAnsi="Wingdings" w:hint="default"/>
      </w:rPr>
    </w:lvl>
    <w:lvl w:ilvl="8" w:tplc="FDC07C5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6C13D1"/>
    <w:multiLevelType w:val="hybridMultilevel"/>
    <w:tmpl w:val="E5487D04"/>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num w:numId="1">
    <w:abstractNumId w:val="0"/>
  </w:num>
  <w:num w:numId="2">
    <w:abstractNumId w:val="7"/>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8"/>
  </w:num>
  <w:num w:numId="9">
    <w:abstractNumId w:val="6"/>
  </w:num>
  <w:num w:numId="10">
    <w:abstractNumId w:val="9"/>
  </w:num>
  <w:num w:numId="11">
    <w:abstractNumId w:val="5"/>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blo Botas">
    <w15:presenceInfo w15:providerId="None" w15:userId="Pablo Bot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DE"/>
    <w:rsid w:val="00004B95"/>
    <w:rsid w:val="00017C04"/>
    <w:rsid w:val="0002219E"/>
    <w:rsid w:val="0002484E"/>
    <w:rsid w:val="00036BC2"/>
    <w:rsid w:val="0005601A"/>
    <w:rsid w:val="00066EDE"/>
    <w:rsid w:val="00075CC8"/>
    <w:rsid w:val="00082860"/>
    <w:rsid w:val="00097886"/>
    <w:rsid w:val="000B7F01"/>
    <w:rsid w:val="000C112E"/>
    <w:rsid w:val="000D221C"/>
    <w:rsid w:val="000D562A"/>
    <w:rsid w:val="000E0DC9"/>
    <w:rsid w:val="000E5C72"/>
    <w:rsid w:val="000F7437"/>
    <w:rsid w:val="0010143F"/>
    <w:rsid w:val="00102EC7"/>
    <w:rsid w:val="001115E7"/>
    <w:rsid w:val="00112733"/>
    <w:rsid w:val="00112C18"/>
    <w:rsid w:val="00117171"/>
    <w:rsid w:val="001208A0"/>
    <w:rsid w:val="0013066F"/>
    <w:rsid w:val="00137938"/>
    <w:rsid w:val="001443B0"/>
    <w:rsid w:val="00151373"/>
    <w:rsid w:val="001542C4"/>
    <w:rsid w:val="00156DD5"/>
    <w:rsid w:val="001612CC"/>
    <w:rsid w:val="00163981"/>
    <w:rsid w:val="00165C12"/>
    <w:rsid w:val="00175489"/>
    <w:rsid w:val="00175596"/>
    <w:rsid w:val="00175F8C"/>
    <w:rsid w:val="00196E8D"/>
    <w:rsid w:val="001A0670"/>
    <w:rsid w:val="001C263F"/>
    <w:rsid w:val="001D0960"/>
    <w:rsid w:val="001D0A22"/>
    <w:rsid w:val="001D3FD8"/>
    <w:rsid w:val="001F16A9"/>
    <w:rsid w:val="001F2BE1"/>
    <w:rsid w:val="001F3FAB"/>
    <w:rsid w:val="002106C6"/>
    <w:rsid w:val="0021145D"/>
    <w:rsid w:val="0022335A"/>
    <w:rsid w:val="00223F51"/>
    <w:rsid w:val="00225D79"/>
    <w:rsid w:val="002444E7"/>
    <w:rsid w:val="002465B8"/>
    <w:rsid w:val="00255492"/>
    <w:rsid w:val="00256378"/>
    <w:rsid w:val="002571B0"/>
    <w:rsid w:val="00257315"/>
    <w:rsid w:val="00262B23"/>
    <w:rsid w:val="00270858"/>
    <w:rsid w:val="0027490D"/>
    <w:rsid w:val="002967AA"/>
    <w:rsid w:val="002B0B5A"/>
    <w:rsid w:val="002C6949"/>
    <w:rsid w:val="002D1C0C"/>
    <w:rsid w:val="002D7B8C"/>
    <w:rsid w:val="002E0BE6"/>
    <w:rsid w:val="002E1695"/>
    <w:rsid w:val="002E19B6"/>
    <w:rsid w:val="002F10FE"/>
    <w:rsid w:val="00307843"/>
    <w:rsid w:val="00307E37"/>
    <w:rsid w:val="00313326"/>
    <w:rsid w:val="00315DEA"/>
    <w:rsid w:val="00321C3C"/>
    <w:rsid w:val="00346ECC"/>
    <w:rsid w:val="003577DA"/>
    <w:rsid w:val="003612BB"/>
    <w:rsid w:val="00363E2E"/>
    <w:rsid w:val="00383979"/>
    <w:rsid w:val="003874BC"/>
    <w:rsid w:val="003A139B"/>
    <w:rsid w:val="003C3F52"/>
    <w:rsid w:val="003D0561"/>
    <w:rsid w:val="003D7A94"/>
    <w:rsid w:val="003F5A27"/>
    <w:rsid w:val="003F613D"/>
    <w:rsid w:val="003F78EF"/>
    <w:rsid w:val="00407C41"/>
    <w:rsid w:val="00431408"/>
    <w:rsid w:val="004409DC"/>
    <w:rsid w:val="004652EB"/>
    <w:rsid w:val="004658B6"/>
    <w:rsid w:val="0046771C"/>
    <w:rsid w:val="00474ABD"/>
    <w:rsid w:val="00480DA1"/>
    <w:rsid w:val="0048620E"/>
    <w:rsid w:val="00491927"/>
    <w:rsid w:val="00494101"/>
    <w:rsid w:val="004A3F64"/>
    <w:rsid w:val="004B3B0B"/>
    <w:rsid w:val="004B7FE8"/>
    <w:rsid w:val="004C7778"/>
    <w:rsid w:val="004D0FC1"/>
    <w:rsid w:val="004E49E9"/>
    <w:rsid w:val="004F0A6A"/>
    <w:rsid w:val="0050073B"/>
    <w:rsid w:val="005063DA"/>
    <w:rsid w:val="005142A2"/>
    <w:rsid w:val="00516DFB"/>
    <w:rsid w:val="00525410"/>
    <w:rsid w:val="00527401"/>
    <w:rsid w:val="00540AE2"/>
    <w:rsid w:val="005631D8"/>
    <w:rsid w:val="005632C8"/>
    <w:rsid w:val="005A5EF2"/>
    <w:rsid w:val="005B20C5"/>
    <w:rsid w:val="005C660E"/>
    <w:rsid w:val="005D3043"/>
    <w:rsid w:val="005D661E"/>
    <w:rsid w:val="005E0356"/>
    <w:rsid w:val="005E607A"/>
    <w:rsid w:val="005E6595"/>
    <w:rsid w:val="005F0740"/>
    <w:rsid w:val="005F5C6B"/>
    <w:rsid w:val="005F7F38"/>
    <w:rsid w:val="006029B9"/>
    <w:rsid w:val="00614265"/>
    <w:rsid w:val="00620FBA"/>
    <w:rsid w:val="00623CC0"/>
    <w:rsid w:val="00640CF0"/>
    <w:rsid w:val="00641572"/>
    <w:rsid w:val="00641FA2"/>
    <w:rsid w:val="0064593E"/>
    <w:rsid w:val="00647899"/>
    <w:rsid w:val="00650202"/>
    <w:rsid w:val="0066057B"/>
    <w:rsid w:val="00661220"/>
    <w:rsid w:val="00662722"/>
    <w:rsid w:val="00666D5D"/>
    <w:rsid w:val="006735B8"/>
    <w:rsid w:val="00673D75"/>
    <w:rsid w:val="0067422A"/>
    <w:rsid w:val="006808AC"/>
    <w:rsid w:val="0068312B"/>
    <w:rsid w:val="00687C62"/>
    <w:rsid w:val="0069786B"/>
    <w:rsid w:val="006A408B"/>
    <w:rsid w:val="006B77BD"/>
    <w:rsid w:val="006C08E8"/>
    <w:rsid w:val="006C456A"/>
    <w:rsid w:val="006E269A"/>
    <w:rsid w:val="006E3526"/>
    <w:rsid w:val="00702CDD"/>
    <w:rsid w:val="00705602"/>
    <w:rsid w:val="007464DF"/>
    <w:rsid w:val="00752112"/>
    <w:rsid w:val="00753BB5"/>
    <w:rsid w:val="00793F73"/>
    <w:rsid w:val="007A1AA4"/>
    <w:rsid w:val="007A2998"/>
    <w:rsid w:val="007A33CE"/>
    <w:rsid w:val="007B431B"/>
    <w:rsid w:val="007B51D2"/>
    <w:rsid w:val="007B75A4"/>
    <w:rsid w:val="007C51BC"/>
    <w:rsid w:val="007E514F"/>
    <w:rsid w:val="00805EBD"/>
    <w:rsid w:val="00811BE2"/>
    <w:rsid w:val="00816A97"/>
    <w:rsid w:val="00817BA0"/>
    <w:rsid w:val="00823EC0"/>
    <w:rsid w:val="0082509B"/>
    <w:rsid w:val="008258CB"/>
    <w:rsid w:val="00825B7C"/>
    <w:rsid w:val="00835CDB"/>
    <w:rsid w:val="0087520C"/>
    <w:rsid w:val="00890064"/>
    <w:rsid w:val="00895340"/>
    <w:rsid w:val="008C250E"/>
    <w:rsid w:val="008D332B"/>
    <w:rsid w:val="008E14EF"/>
    <w:rsid w:val="008F54A3"/>
    <w:rsid w:val="008F6040"/>
    <w:rsid w:val="009005E2"/>
    <w:rsid w:val="0091251E"/>
    <w:rsid w:val="009140BC"/>
    <w:rsid w:val="0091485D"/>
    <w:rsid w:val="00914E4C"/>
    <w:rsid w:val="00921A6C"/>
    <w:rsid w:val="009230AE"/>
    <w:rsid w:val="00942874"/>
    <w:rsid w:val="0094451F"/>
    <w:rsid w:val="0095171E"/>
    <w:rsid w:val="00966F5F"/>
    <w:rsid w:val="009700B6"/>
    <w:rsid w:val="00977035"/>
    <w:rsid w:val="00982185"/>
    <w:rsid w:val="00984F94"/>
    <w:rsid w:val="00985B44"/>
    <w:rsid w:val="009916B5"/>
    <w:rsid w:val="009A0304"/>
    <w:rsid w:val="009A0EF7"/>
    <w:rsid w:val="009A7ABD"/>
    <w:rsid w:val="009B3DD6"/>
    <w:rsid w:val="009B6589"/>
    <w:rsid w:val="009D3203"/>
    <w:rsid w:val="009D4278"/>
    <w:rsid w:val="009D6C2C"/>
    <w:rsid w:val="009E00A2"/>
    <w:rsid w:val="009E4601"/>
    <w:rsid w:val="009F127D"/>
    <w:rsid w:val="00A01BCD"/>
    <w:rsid w:val="00A10818"/>
    <w:rsid w:val="00A13AFA"/>
    <w:rsid w:val="00A2473D"/>
    <w:rsid w:val="00A31847"/>
    <w:rsid w:val="00A348EB"/>
    <w:rsid w:val="00A35DAC"/>
    <w:rsid w:val="00A44B49"/>
    <w:rsid w:val="00A57D69"/>
    <w:rsid w:val="00A649EC"/>
    <w:rsid w:val="00A77CD4"/>
    <w:rsid w:val="00A8014F"/>
    <w:rsid w:val="00AA1C99"/>
    <w:rsid w:val="00AA5325"/>
    <w:rsid w:val="00AB5F32"/>
    <w:rsid w:val="00AC5C1F"/>
    <w:rsid w:val="00AC74DA"/>
    <w:rsid w:val="00AE2563"/>
    <w:rsid w:val="00AE7A53"/>
    <w:rsid w:val="00B04DDB"/>
    <w:rsid w:val="00B1201A"/>
    <w:rsid w:val="00B25867"/>
    <w:rsid w:val="00B31C66"/>
    <w:rsid w:val="00B34762"/>
    <w:rsid w:val="00B40ED4"/>
    <w:rsid w:val="00B474E3"/>
    <w:rsid w:val="00B60DFF"/>
    <w:rsid w:val="00B622EC"/>
    <w:rsid w:val="00B63C47"/>
    <w:rsid w:val="00B83377"/>
    <w:rsid w:val="00B87801"/>
    <w:rsid w:val="00B87CE5"/>
    <w:rsid w:val="00B97C3F"/>
    <w:rsid w:val="00BA7995"/>
    <w:rsid w:val="00BB0A1E"/>
    <w:rsid w:val="00BB1C29"/>
    <w:rsid w:val="00BB3763"/>
    <w:rsid w:val="00BB41C9"/>
    <w:rsid w:val="00BB6FE1"/>
    <w:rsid w:val="00BB71D0"/>
    <w:rsid w:val="00BC6A47"/>
    <w:rsid w:val="00BD72A9"/>
    <w:rsid w:val="00BE272A"/>
    <w:rsid w:val="00C03EE1"/>
    <w:rsid w:val="00C1466B"/>
    <w:rsid w:val="00C3227D"/>
    <w:rsid w:val="00C326C5"/>
    <w:rsid w:val="00C37310"/>
    <w:rsid w:val="00C3741A"/>
    <w:rsid w:val="00C41E86"/>
    <w:rsid w:val="00C51900"/>
    <w:rsid w:val="00C61D6D"/>
    <w:rsid w:val="00C73FDB"/>
    <w:rsid w:val="00C83C12"/>
    <w:rsid w:val="00C93F25"/>
    <w:rsid w:val="00C95621"/>
    <w:rsid w:val="00C95D6E"/>
    <w:rsid w:val="00CA045F"/>
    <w:rsid w:val="00CB2531"/>
    <w:rsid w:val="00CC3425"/>
    <w:rsid w:val="00CC48DA"/>
    <w:rsid w:val="00CC5B1A"/>
    <w:rsid w:val="00CC6E9E"/>
    <w:rsid w:val="00CD1CF1"/>
    <w:rsid w:val="00CE65CB"/>
    <w:rsid w:val="00D339AB"/>
    <w:rsid w:val="00D34102"/>
    <w:rsid w:val="00D4420B"/>
    <w:rsid w:val="00D564DC"/>
    <w:rsid w:val="00D61DCB"/>
    <w:rsid w:val="00D63B8F"/>
    <w:rsid w:val="00D75B71"/>
    <w:rsid w:val="00D84B30"/>
    <w:rsid w:val="00D84C0B"/>
    <w:rsid w:val="00D918FC"/>
    <w:rsid w:val="00D963D7"/>
    <w:rsid w:val="00DA1418"/>
    <w:rsid w:val="00DA1C1D"/>
    <w:rsid w:val="00DC5DE0"/>
    <w:rsid w:val="00DE600B"/>
    <w:rsid w:val="00DF4865"/>
    <w:rsid w:val="00DF4E08"/>
    <w:rsid w:val="00E105D8"/>
    <w:rsid w:val="00E11BE0"/>
    <w:rsid w:val="00E12D6C"/>
    <w:rsid w:val="00E15F37"/>
    <w:rsid w:val="00E40B3C"/>
    <w:rsid w:val="00E40E03"/>
    <w:rsid w:val="00E41B16"/>
    <w:rsid w:val="00E6221E"/>
    <w:rsid w:val="00E63EF9"/>
    <w:rsid w:val="00E640F1"/>
    <w:rsid w:val="00E65BA7"/>
    <w:rsid w:val="00E65E3B"/>
    <w:rsid w:val="00E70E7E"/>
    <w:rsid w:val="00E7512E"/>
    <w:rsid w:val="00E76AC3"/>
    <w:rsid w:val="00E77DF5"/>
    <w:rsid w:val="00E805D5"/>
    <w:rsid w:val="00E8610F"/>
    <w:rsid w:val="00E902D3"/>
    <w:rsid w:val="00E9150B"/>
    <w:rsid w:val="00EA1704"/>
    <w:rsid w:val="00EB0C1F"/>
    <w:rsid w:val="00EB0CAC"/>
    <w:rsid w:val="00EB4846"/>
    <w:rsid w:val="00EC1E56"/>
    <w:rsid w:val="00EC4A75"/>
    <w:rsid w:val="00EC7893"/>
    <w:rsid w:val="00EE082E"/>
    <w:rsid w:val="00EF1310"/>
    <w:rsid w:val="00EF7C49"/>
    <w:rsid w:val="00F011E9"/>
    <w:rsid w:val="00F10191"/>
    <w:rsid w:val="00F22AF1"/>
    <w:rsid w:val="00F24EF4"/>
    <w:rsid w:val="00F307A6"/>
    <w:rsid w:val="00F404B4"/>
    <w:rsid w:val="00F5091D"/>
    <w:rsid w:val="00F579E3"/>
    <w:rsid w:val="00F619F1"/>
    <w:rsid w:val="00F67D82"/>
    <w:rsid w:val="00F8684B"/>
    <w:rsid w:val="00F868E7"/>
    <w:rsid w:val="00FA3D65"/>
    <w:rsid w:val="00FA4EF1"/>
    <w:rsid w:val="00FB3098"/>
    <w:rsid w:val="00FC1960"/>
    <w:rsid w:val="00FC696F"/>
    <w:rsid w:val="00FD45C7"/>
    <w:rsid w:val="00FE6AF0"/>
    <w:rsid w:val="145B6F97"/>
    <w:rsid w:val="3B589B7A"/>
    <w:rsid w:val="464409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6067"/>
  <w15:chartTrackingRefBased/>
  <w15:docId w15:val="{48FE4245-FEAD-4E9F-BDB5-7D60F1C0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C0C"/>
    <w:pPr>
      <w:jc w:val="both"/>
    </w:pPr>
    <w:rPr>
      <w:rFonts w:ascii="Arial Nova Light" w:hAnsi="Arial Nova Light"/>
    </w:rPr>
  </w:style>
  <w:style w:type="paragraph" w:styleId="Heading1">
    <w:name w:val="heading 1"/>
    <w:basedOn w:val="Normal"/>
    <w:next w:val="Normal"/>
    <w:link w:val="Heading1Char"/>
    <w:autoRedefine/>
    <w:uiPriority w:val="9"/>
    <w:qFormat/>
    <w:rsid w:val="00BB6FE1"/>
    <w:pPr>
      <w:keepNext/>
      <w:keepLines/>
      <w:spacing w:before="240" w:after="240" w:line="256" w:lineRule="auto"/>
      <w:jc w:val="left"/>
      <w:outlineLvl w:val="0"/>
    </w:pPr>
    <w:rPr>
      <w:rFonts w:eastAsia="Suisse BP Int'l Negrita" w:cstheme="majorBidi"/>
      <w:b/>
      <w:sz w:val="44"/>
      <w:szCs w:val="32"/>
    </w:rPr>
  </w:style>
  <w:style w:type="paragraph" w:styleId="Heading2">
    <w:name w:val="heading 2"/>
    <w:basedOn w:val="Normal"/>
    <w:next w:val="Normal"/>
    <w:link w:val="Heading2Char"/>
    <w:autoRedefine/>
    <w:uiPriority w:val="9"/>
    <w:unhideWhenUsed/>
    <w:qFormat/>
    <w:rsid w:val="002D1C0C"/>
    <w:pPr>
      <w:spacing w:before="480" w:line="256" w:lineRule="auto"/>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EDE"/>
    <w:pPr>
      <w:tabs>
        <w:tab w:val="center" w:pos="4252"/>
        <w:tab w:val="right" w:pos="8504"/>
      </w:tabs>
      <w:spacing w:after="0" w:line="240" w:lineRule="auto"/>
    </w:pPr>
  </w:style>
  <w:style w:type="character" w:customStyle="1" w:styleId="HeaderChar">
    <w:name w:val="Header Char"/>
    <w:basedOn w:val="DefaultParagraphFont"/>
    <w:link w:val="Header"/>
    <w:uiPriority w:val="99"/>
    <w:rsid w:val="00066EDE"/>
  </w:style>
  <w:style w:type="paragraph" w:styleId="Footer">
    <w:name w:val="footer"/>
    <w:basedOn w:val="Normal"/>
    <w:link w:val="FooterChar"/>
    <w:uiPriority w:val="99"/>
    <w:unhideWhenUsed/>
    <w:rsid w:val="00066EDE"/>
    <w:pPr>
      <w:tabs>
        <w:tab w:val="center" w:pos="4252"/>
        <w:tab w:val="right" w:pos="8504"/>
      </w:tabs>
      <w:spacing w:after="0" w:line="240" w:lineRule="auto"/>
    </w:pPr>
  </w:style>
  <w:style w:type="character" w:customStyle="1" w:styleId="FooterChar">
    <w:name w:val="Footer Char"/>
    <w:basedOn w:val="DefaultParagraphFont"/>
    <w:link w:val="Footer"/>
    <w:uiPriority w:val="99"/>
    <w:rsid w:val="00066EDE"/>
  </w:style>
  <w:style w:type="paragraph" w:styleId="ListParagraph">
    <w:name w:val="List Paragraph"/>
    <w:basedOn w:val="Normal"/>
    <w:autoRedefine/>
    <w:uiPriority w:val="34"/>
    <w:qFormat/>
    <w:rsid w:val="00A2473D"/>
    <w:pPr>
      <w:numPr>
        <w:numId w:val="3"/>
      </w:numPr>
      <w:spacing w:after="120" w:line="240" w:lineRule="auto"/>
    </w:pPr>
  </w:style>
  <w:style w:type="character" w:styleId="Hyperlink">
    <w:name w:val="Hyperlink"/>
    <w:basedOn w:val="DefaultParagraphFont"/>
    <w:uiPriority w:val="99"/>
    <w:unhideWhenUsed/>
    <w:rsid w:val="00066EDE"/>
    <w:rPr>
      <w:color w:val="0563C1" w:themeColor="hyperlink"/>
      <w:u w:val="single"/>
    </w:rPr>
  </w:style>
  <w:style w:type="character" w:styleId="UnresolvedMention">
    <w:name w:val="Unresolved Mention"/>
    <w:basedOn w:val="DefaultParagraphFont"/>
    <w:uiPriority w:val="99"/>
    <w:semiHidden/>
    <w:unhideWhenUsed/>
    <w:rsid w:val="00066EDE"/>
    <w:rPr>
      <w:color w:val="605E5C"/>
      <w:shd w:val="clear" w:color="auto" w:fill="E1DFDD"/>
    </w:rPr>
  </w:style>
  <w:style w:type="paragraph" w:styleId="NormalWeb">
    <w:name w:val="Normal (Web)"/>
    <w:basedOn w:val="Normal"/>
    <w:uiPriority w:val="99"/>
    <w:unhideWhenUsed/>
    <w:rsid w:val="00066ED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BB6FE1"/>
    <w:rPr>
      <w:rFonts w:ascii="Arial Nova Light" w:eastAsia="Suisse BP Int'l Negrita" w:hAnsi="Arial Nova Light" w:cstheme="majorBidi"/>
      <w:b/>
      <w:sz w:val="44"/>
      <w:szCs w:val="32"/>
    </w:rPr>
  </w:style>
  <w:style w:type="character" w:customStyle="1" w:styleId="Heading2Char">
    <w:name w:val="Heading 2 Char"/>
    <w:basedOn w:val="DefaultParagraphFont"/>
    <w:link w:val="Heading2"/>
    <w:uiPriority w:val="9"/>
    <w:rsid w:val="002D1C0C"/>
    <w:rPr>
      <w:rFonts w:ascii="Arial Nova Light" w:hAnsi="Arial Nova Light"/>
      <w:b/>
      <w:bCs/>
      <w:sz w:val="24"/>
    </w:rPr>
  </w:style>
  <w:style w:type="paragraph" w:styleId="CommentText">
    <w:name w:val="annotation text"/>
    <w:basedOn w:val="Normal"/>
    <w:link w:val="CommentTextChar"/>
    <w:uiPriority w:val="99"/>
    <w:unhideWhenUsed/>
    <w:rsid w:val="009A0EF7"/>
    <w:pPr>
      <w:spacing w:line="240" w:lineRule="auto"/>
    </w:pPr>
    <w:rPr>
      <w:sz w:val="20"/>
      <w:szCs w:val="20"/>
    </w:rPr>
  </w:style>
  <w:style w:type="character" w:customStyle="1" w:styleId="CommentTextChar">
    <w:name w:val="Comment Text Char"/>
    <w:basedOn w:val="DefaultParagraphFont"/>
    <w:link w:val="CommentText"/>
    <w:uiPriority w:val="99"/>
    <w:rsid w:val="009A0EF7"/>
    <w:rPr>
      <w:sz w:val="20"/>
      <w:szCs w:val="20"/>
    </w:rPr>
  </w:style>
  <w:style w:type="character" w:styleId="CommentReference">
    <w:name w:val="annotation reference"/>
    <w:basedOn w:val="DefaultParagraphFont"/>
    <w:uiPriority w:val="99"/>
    <w:semiHidden/>
    <w:unhideWhenUsed/>
    <w:rsid w:val="009A0EF7"/>
    <w:rPr>
      <w:sz w:val="16"/>
      <w:szCs w:val="16"/>
    </w:rPr>
  </w:style>
  <w:style w:type="paragraph" w:styleId="BalloonText">
    <w:name w:val="Balloon Text"/>
    <w:basedOn w:val="Normal"/>
    <w:link w:val="BalloonTextChar"/>
    <w:uiPriority w:val="99"/>
    <w:semiHidden/>
    <w:unhideWhenUsed/>
    <w:rsid w:val="009A0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EF7"/>
    <w:rPr>
      <w:rFonts w:ascii="Segoe UI" w:hAnsi="Segoe UI" w:cs="Segoe UI"/>
      <w:sz w:val="18"/>
      <w:szCs w:val="18"/>
    </w:rPr>
  </w:style>
  <w:style w:type="character" w:styleId="FollowedHyperlink">
    <w:name w:val="FollowedHyperlink"/>
    <w:basedOn w:val="DefaultParagraphFont"/>
    <w:uiPriority w:val="99"/>
    <w:semiHidden/>
    <w:unhideWhenUsed/>
    <w:rsid w:val="001443B0"/>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F5C6B"/>
    <w:rPr>
      <w:b/>
      <w:bCs/>
    </w:rPr>
  </w:style>
  <w:style w:type="character" w:customStyle="1" w:styleId="CommentSubjectChar">
    <w:name w:val="Comment Subject Char"/>
    <w:basedOn w:val="CommentTextChar"/>
    <w:link w:val="CommentSubject"/>
    <w:uiPriority w:val="99"/>
    <w:semiHidden/>
    <w:rsid w:val="005F5C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5132">
      <w:bodyDiv w:val="1"/>
      <w:marLeft w:val="0"/>
      <w:marRight w:val="0"/>
      <w:marTop w:val="0"/>
      <w:marBottom w:val="0"/>
      <w:divBdr>
        <w:top w:val="none" w:sz="0" w:space="0" w:color="auto"/>
        <w:left w:val="none" w:sz="0" w:space="0" w:color="auto"/>
        <w:bottom w:val="none" w:sz="0" w:space="0" w:color="auto"/>
        <w:right w:val="none" w:sz="0" w:space="0" w:color="auto"/>
      </w:divBdr>
      <w:divsChild>
        <w:div w:id="2093625140">
          <w:marLeft w:val="547"/>
          <w:marRight w:val="0"/>
          <w:marTop w:val="86"/>
          <w:marBottom w:val="0"/>
          <w:divBdr>
            <w:top w:val="none" w:sz="0" w:space="0" w:color="auto"/>
            <w:left w:val="none" w:sz="0" w:space="0" w:color="auto"/>
            <w:bottom w:val="none" w:sz="0" w:space="0" w:color="auto"/>
            <w:right w:val="none" w:sz="0" w:space="0" w:color="auto"/>
          </w:divBdr>
        </w:div>
        <w:div w:id="1304846877">
          <w:marLeft w:val="1253"/>
          <w:marRight w:val="0"/>
          <w:marTop w:val="86"/>
          <w:marBottom w:val="0"/>
          <w:divBdr>
            <w:top w:val="none" w:sz="0" w:space="0" w:color="auto"/>
            <w:left w:val="none" w:sz="0" w:space="0" w:color="auto"/>
            <w:bottom w:val="none" w:sz="0" w:space="0" w:color="auto"/>
            <w:right w:val="none" w:sz="0" w:space="0" w:color="auto"/>
          </w:divBdr>
        </w:div>
        <w:div w:id="1927574259">
          <w:marLeft w:val="1253"/>
          <w:marRight w:val="0"/>
          <w:marTop w:val="86"/>
          <w:marBottom w:val="0"/>
          <w:divBdr>
            <w:top w:val="none" w:sz="0" w:space="0" w:color="auto"/>
            <w:left w:val="none" w:sz="0" w:space="0" w:color="auto"/>
            <w:bottom w:val="none" w:sz="0" w:space="0" w:color="auto"/>
            <w:right w:val="none" w:sz="0" w:space="0" w:color="auto"/>
          </w:divBdr>
        </w:div>
        <w:div w:id="2038726211">
          <w:marLeft w:val="547"/>
          <w:marRight w:val="0"/>
          <w:marTop w:val="86"/>
          <w:marBottom w:val="0"/>
          <w:divBdr>
            <w:top w:val="none" w:sz="0" w:space="0" w:color="auto"/>
            <w:left w:val="none" w:sz="0" w:space="0" w:color="auto"/>
            <w:bottom w:val="none" w:sz="0" w:space="0" w:color="auto"/>
            <w:right w:val="none" w:sz="0" w:space="0" w:color="auto"/>
          </w:divBdr>
        </w:div>
        <w:div w:id="286350860">
          <w:marLeft w:val="547"/>
          <w:marRight w:val="0"/>
          <w:marTop w:val="86"/>
          <w:marBottom w:val="0"/>
          <w:divBdr>
            <w:top w:val="none" w:sz="0" w:space="0" w:color="auto"/>
            <w:left w:val="none" w:sz="0" w:space="0" w:color="auto"/>
            <w:bottom w:val="none" w:sz="0" w:space="0" w:color="auto"/>
            <w:right w:val="none" w:sz="0" w:space="0" w:color="auto"/>
          </w:divBdr>
        </w:div>
      </w:divsChild>
    </w:div>
    <w:div w:id="162472678">
      <w:bodyDiv w:val="1"/>
      <w:marLeft w:val="0"/>
      <w:marRight w:val="0"/>
      <w:marTop w:val="0"/>
      <w:marBottom w:val="0"/>
      <w:divBdr>
        <w:top w:val="none" w:sz="0" w:space="0" w:color="auto"/>
        <w:left w:val="none" w:sz="0" w:space="0" w:color="auto"/>
        <w:bottom w:val="none" w:sz="0" w:space="0" w:color="auto"/>
        <w:right w:val="none" w:sz="0" w:space="0" w:color="auto"/>
      </w:divBdr>
    </w:div>
    <w:div w:id="356464440">
      <w:bodyDiv w:val="1"/>
      <w:marLeft w:val="0"/>
      <w:marRight w:val="0"/>
      <w:marTop w:val="0"/>
      <w:marBottom w:val="0"/>
      <w:divBdr>
        <w:top w:val="none" w:sz="0" w:space="0" w:color="auto"/>
        <w:left w:val="none" w:sz="0" w:space="0" w:color="auto"/>
        <w:bottom w:val="none" w:sz="0" w:space="0" w:color="auto"/>
        <w:right w:val="none" w:sz="0" w:space="0" w:color="auto"/>
      </w:divBdr>
    </w:div>
    <w:div w:id="439883499">
      <w:bodyDiv w:val="1"/>
      <w:marLeft w:val="0"/>
      <w:marRight w:val="0"/>
      <w:marTop w:val="0"/>
      <w:marBottom w:val="0"/>
      <w:divBdr>
        <w:top w:val="none" w:sz="0" w:space="0" w:color="auto"/>
        <w:left w:val="none" w:sz="0" w:space="0" w:color="auto"/>
        <w:bottom w:val="none" w:sz="0" w:space="0" w:color="auto"/>
        <w:right w:val="none" w:sz="0" w:space="0" w:color="auto"/>
      </w:divBdr>
    </w:div>
    <w:div w:id="453793085">
      <w:bodyDiv w:val="1"/>
      <w:marLeft w:val="0"/>
      <w:marRight w:val="0"/>
      <w:marTop w:val="0"/>
      <w:marBottom w:val="0"/>
      <w:divBdr>
        <w:top w:val="none" w:sz="0" w:space="0" w:color="auto"/>
        <w:left w:val="none" w:sz="0" w:space="0" w:color="auto"/>
        <w:bottom w:val="none" w:sz="0" w:space="0" w:color="auto"/>
        <w:right w:val="none" w:sz="0" w:space="0" w:color="auto"/>
      </w:divBdr>
    </w:div>
    <w:div w:id="1014310342">
      <w:bodyDiv w:val="1"/>
      <w:marLeft w:val="0"/>
      <w:marRight w:val="0"/>
      <w:marTop w:val="0"/>
      <w:marBottom w:val="0"/>
      <w:divBdr>
        <w:top w:val="none" w:sz="0" w:space="0" w:color="auto"/>
        <w:left w:val="none" w:sz="0" w:space="0" w:color="auto"/>
        <w:bottom w:val="none" w:sz="0" w:space="0" w:color="auto"/>
        <w:right w:val="none" w:sz="0" w:space="0" w:color="auto"/>
      </w:divBdr>
    </w:div>
    <w:div w:id="1045568546">
      <w:bodyDiv w:val="1"/>
      <w:marLeft w:val="0"/>
      <w:marRight w:val="0"/>
      <w:marTop w:val="0"/>
      <w:marBottom w:val="0"/>
      <w:divBdr>
        <w:top w:val="none" w:sz="0" w:space="0" w:color="auto"/>
        <w:left w:val="none" w:sz="0" w:space="0" w:color="auto"/>
        <w:bottom w:val="none" w:sz="0" w:space="0" w:color="auto"/>
        <w:right w:val="none" w:sz="0" w:space="0" w:color="auto"/>
      </w:divBdr>
      <w:divsChild>
        <w:div w:id="288361511">
          <w:marLeft w:val="547"/>
          <w:marRight w:val="0"/>
          <w:marTop w:val="86"/>
          <w:marBottom w:val="0"/>
          <w:divBdr>
            <w:top w:val="none" w:sz="0" w:space="0" w:color="auto"/>
            <w:left w:val="none" w:sz="0" w:space="0" w:color="auto"/>
            <w:bottom w:val="none" w:sz="0" w:space="0" w:color="auto"/>
            <w:right w:val="none" w:sz="0" w:space="0" w:color="auto"/>
          </w:divBdr>
        </w:div>
        <w:div w:id="482742977">
          <w:marLeft w:val="1253"/>
          <w:marRight w:val="0"/>
          <w:marTop w:val="86"/>
          <w:marBottom w:val="0"/>
          <w:divBdr>
            <w:top w:val="none" w:sz="0" w:space="0" w:color="auto"/>
            <w:left w:val="none" w:sz="0" w:space="0" w:color="auto"/>
            <w:bottom w:val="none" w:sz="0" w:space="0" w:color="auto"/>
            <w:right w:val="none" w:sz="0" w:space="0" w:color="auto"/>
          </w:divBdr>
        </w:div>
        <w:div w:id="727070579">
          <w:marLeft w:val="1253"/>
          <w:marRight w:val="0"/>
          <w:marTop w:val="86"/>
          <w:marBottom w:val="0"/>
          <w:divBdr>
            <w:top w:val="none" w:sz="0" w:space="0" w:color="auto"/>
            <w:left w:val="none" w:sz="0" w:space="0" w:color="auto"/>
            <w:bottom w:val="none" w:sz="0" w:space="0" w:color="auto"/>
            <w:right w:val="none" w:sz="0" w:space="0" w:color="auto"/>
          </w:divBdr>
        </w:div>
        <w:div w:id="1080130368">
          <w:marLeft w:val="547"/>
          <w:marRight w:val="0"/>
          <w:marTop w:val="86"/>
          <w:marBottom w:val="0"/>
          <w:divBdr>
            <w:top w:val="none" w:sz="0" w:space="0" w:color="auto"/>
            <w:left w:val="none" w:sz="0" w:space="0" w:color="auto"/>
            <w:bottom w:val="none" w:sz="0" w:space="0" w:color="auto"/>
            <w:right w:val="none" w:sz="0" w:space="0" w:color="auto"/>
          </w:divBdr>
        </w:div>
        <w:div w:id="1125541817">
          <w:marLeft w:val="547"/>
          <w:marRight w:val="0"/>
          <w:marTop w:val="86"/>
          <w:marBottom w:val="0"/>
          <w:divBdr>
            <w:top w:val="none" w:sz="0" w:space="0" w:color="auto"/>
            <w:left w:val="none" w:sz="0" w:space="0" w:color="auto"/>
            <w:bottom w:val="none" w:sz="0" w:space="0" w:color="auto"/>
            <w:right w:val="none" w:sz="0" w:space="0" w:color="auto"/>
          </w:divBdr>
        </w:div>
      </w:divsChild>
    </w:div>
    <w:div w:id="1078862369">
      <w:bodyDiv w:val="1"/>
      <w:marLeft w:val="0"/>
      <w:marRight w:val="0"/>
      <w:marTop w:val="0"/>
      <w:marBottom w:val="0"/>
      <w:divBdr>
        <w:top w:val="none" w:sz="0" w:space="0" w:color="auto"/>
        <w:left w:val="none" w:sz="0" w:space="0" w:color="auto"/>
        <w:bottom w:val="none" w:sz="0" w:space="0" w:color="auto"/>
        <w:right w:val="none" w:sz="0" w:space="0" w:color="auto"/>
      </w:divBdr>
    </w:div>
    <w:div w:id="1466269462">
      <w:bodyDiv w:val="1"/>
      <w:marLeft w:val="0"/>
      <w:marRight w:val="0"/>
      <w:marTop w:val="0"/>
      <w:marBottom w:val="0"/>
      <w:divBdr>
        <w:top w:val="none" w:sz="0" w:space="0" w:color="auto"/>
        <w:left w:val="none" w:sz="0" w:space="0" w:color="auto"/>
        <w:bottom w:val="none" w:sz="0" w:space="0" w:color="auto"/>
        <w:right w:val="none" w:sz="0" w:space="0" w:color="auto"/>
      </w:divBdr>
      <w:divsChild>
        <w:div w:id="1749883596">
          <w:marLeft w:val="691"/>
          <w:marRight w:val="0"/>
          <w:marTop w:val="222"/>
          <w:marBottom w:val="0"/>
          <w:divBdr>
            <w:top w:val="none" w:sz="0" w:space="0" w:color="auto"/>
            <w:left w:val="none" w:sz="0" w:space="0" w:color="auto"/>
            <w:bottom w:val="none" w:sz="0" w:space="0" w:color="auto"/>
            <w:right w:val="none" w:sz="0" w:space="0" w:color="auto"/>
          </w:divBdr>
        </w:div>
        <w:div w:id="306008098">
          <w:marLeft w:val="691"/>
          <w:marRight w:val="0"/>
          <w:marTop w:val="222"/>
          <w:marBottom w:val="0"/>
          <w:divBdr>
            <w:top w:val="none" w:sz="0" w:space="0" w:color="auto"/>
            <w:left w:val="none" w:sz="0" w:space="0" w:color="auto"/>
            <w:bottom w:val="none" w:sz="0" w:space="0" w:color="auto"/>
            <w:right w:val="none" w:sz="0" w:space="0" w:color="auto"/>
          </w:divBdr>
        </w:div>
      </w:divsChild>
    </w:div>
    <w:div w:id="1575890830">
      <w:bodyDiv w:val="1"/>
      <w:marLeft w:val="0"/>
      <w:marRight w:val="0"/>
      <w:marTop w:val="0"/>
      <w:marBottom w:val="0"/>
      <w:divBdr>
        <w:top w:val="none" w:sz="0" w:space="0" w:color="auto"/>
        <w:left w:val="none" w:sz="0" w:space="0" w:color="auto"/>
        <w:bottom w:val="none" w:sz="0" w:space="0" w:color="auto"/>
        <w:right w:val="none" w:sz="0" w:space="0" w:color="auto"/>
      </w:divBdr>
    </w:div>
    <w:div w:id="18289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oundation29.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www.juntoshaciaeldiagnostico.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www.dx29.ai"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foundation29.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16F32999188C489543318CA30AEEB4" ma:contentTypeVersion="12" ma:contentTypeDescription="Create a new document." ma:contentTypeScope="" ma:versionID="4a15d4d4bb783916a85fa53996176cc6">
  <xsd:schema xmlns:xsd="http://www.w3.org/2001/XMLSchema" xmlns:xs="http://www.w3.org/2001/XMLSchema" xmlns:p="http://schemas.microsoft.com/office/2006/metadata/properties" xmlns:ns2="bca39bf6-2eb8-4d97-a5de-523b69405282" xmlns:ns3="311ef1c3-59da-4461-be6a-bee18ee539c3" targetNamespace="http://schemas.microsoft.com/office/2006/metadata/properties" ma:root="true" ma:fieldsID="d5a8d57021e425769b8ac679d7aaca34" ns2:_="" ns3:_="">
    <xsd:import namespace="bca39bf6-2eb8-4d97-a5de-523b69405282"/>
    <xsd:import namespace="311ef1c3-59da-4461-be6a-bee18ee539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39bf6-2eb8-4d97-a5de-523b69405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1ef1c3-59da-4461-be6a-bee18ee539c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4D7D0-4F86-4CF4-AD16-A0F443254580}">
  <ds:schemaRefs>
    <ds:schemaRef ds:uri="http://purl.org/dc/dcmitype/"/>
    <ds:schemaRef ds:uri="http://schemas.microsoft.com/office/2006/documentManagement/types"/>
    <ds:schemaRef ds:uri="http://schemas.microsoft.com/office/2006/metadata/properties"/>
    <ds:schemaRef ds:uri="311ef1c3-59da-4461-be6a-bee18ee539c3"/>
    <ds:schemaRef ds:uri="http://www.w3.org/XML/1998/namespace"/>
    <ds:schemaRef ds:uri="http://schemas.microsoft.com/office/infopath/2007/PartnerControls"/>
    <ds:schemaRef ds:uri="http://schemas.openxmlformats.org/package/2006/metadata/core-properties"/>
    <ds:schemaRef ds:uri="bca39bf6-2eb8-4d97-a5de-523b69405282"/>
    <ds:schemaRef ds:uri="http://purl.org/dc/terms/"/>
    <ds:schemaRef ds:uri="http://purl.org/dc/elements/1.1/"/>
  </ds:schemaRefs>
</ds:datastoreItem>
</file>

<file path=customXml/itemProps2.xml><?xml version="1.0" encoding="utf-8"?>
<ds:datastoreItem xmlns:ds="http://schemas.openxmlformats.org/officeDocument/2006/customXml" ds:itemID="{A058ECD5-3AB0-45F3-B094-A90228293DB2}">
  <ds:schemaRefs>
    <ds:schemaRef ds:uri="http://schemas.microsoft.com/sharepoint/v3/contenttype/forms"/>
  </ds:schemaRefs>
</ds:datastoreItem>
</file>

<file path=customXml/itemProps3.xml><?xml version="1.0" encoding="utf-8"?>
<ds:datastoreItem xmlns:ds="http://schemas.openxmlformats.org/officeDocument/2006/customXml" ds:itemID="{A9597AB7-CD96-40C3-A3F4-ED0397508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39bf6-2eb8-4d97-a5de-523b69405282"/>
    <ds:schemaRef ds:uri="311ef1c3-59da-4461-be6a-bee18ee53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Ludena Perez</dc:creator>
  <cp:keywords/>
  <dc:description/>
  <cp:lastModifiedBy>Pablo Botas</cp:lastModifiedBy>
  <cp:revision>189</cp:revision>
  <cp:lastPrinted>2020-10-22T16:43:00Z</cp:lastPrinted>
  <dcterms:created xsi:type="dcterms:W3CDTF">2020-09-29T18:35:00Z</dcterms:created>
  <dcterms:modified xsi:type="dcterms:W3CDTF">2020-10-22T16:44:00Z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0x0101004016F32999188C489543318CA30AEEB4</vt:lpwstr>
  </property>
</Properties>
</file>