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3F341" w14:textId="77777777" w:rsidR="00FD45C7" w:rsidRPr="002D1C0C" w:rsidRDefault="00FD45C7" w:rsidP="002D1C0C"/>
    <w:p w14:paraId="7B27EB30" w14:textId="7DA9A8EF" w:rsidR="00FD45C7" w:rsidRPr="002D1C0C" w:rsidRDefault="00FD45C7" w:rsidP="00BB6FE1">
      <w:pPr>
        <w:pStyle w:val="Heading1"/>
      </w:pPr>
      <w:r w:rsidRPr="002D1C0C">
        <w:t>Bases del programa Juntos hacia el diagn</w:t>
      </w:r>
      <w:r w:rsidR="002D1C0C" w:rsidRPr="002D1C0C">
        <w:t>ó</w:t>
      </w:r>
      <w:r w:rsidRPr="002D1C0C">
        <w:t>stico</w:t>
      </w:r>
    </w:p>
    <w:p w14:paraId="14B7E077" w14:textId="3E139495" w:rsidR="002D1C0C" w:rsidRPr="002D1C0C" w:rsidRDefault="002D1C0C" w:rsidP="002D1C0C">
      <w:pPr>
        <w:pStyle w:val="Heading2"/>
      </w:pPr>
      <w:r>
        <w:t>Introducción</w:t>
      </w:r>
    </w:p>
    <w:p w14:paraId="29128FDF" w14:textId="6B63F937" w:rsidR="005D3043" w:rsidRPr="00137938" w:rsidRDefault="005D3043" w:rsidP="005D3043">
      <w:r w:rsidRPr="00137938">
        <w:t>Desde </w:t>
      </w:r>
      <w:hyperlink r:id="rId10" w:tgtFrame="_blank" w:history="1">
        <w:r w:rsidRPr="00137938">
          <w:rPr>
            <w:rStyle w:val="Hyperlink"/>
          </w:rPr>
          <w:t>Fundación 29</w:t>
        </w:r>
      </w:hyperlink>
      <w:r w:rsidR="00346ECC" w:rsidRPr="00137938">
        <w:t xml:space="preserve"> de Febrero</w:t>
      </w:r>
      <w:r w:rsidRPr="00137938">
        <w:t xml:space="preserve"> queremos ayudar a todas las familias con niños menores de dos años que sufren crisis epilépticas y retraso en el desarrollo. Para ello </w:t>
      </w:r>
      <w:r w:rsidR="00C93F25" w:rsidRPr="00137938">
        <w:t xml:space="preserve">hemos diseñado el programa </w:t>
      </w:r>
      <w:r w:rsidR="00C93F25">
        <w:rPr>
          <w:i/>
          <w:iCs/>
        </w:rPr>
        <w:t>Juntos hacia el diagnóstico</w:t>
      </w:r>
      <w:r w:rsidRPr="00137938">
        <w:t xml:space="preserve"> </w:t>
      </w:r>
      <w:r w:rsidR="009E4601" w:rsidRPr="00137938">
        <w:t xml:space="preserve">que </w:t>
      </w:r>
      <w:r w:rsidRPr="00137938">
        <w:t xml:space="preserve">pone a disposición </w:t>
      </w:r>
      <w:r w:rsidR="00383979" w:rsidRPr="00137938">
        <w:t xml:space="preserve">de </w:t>
      </w:r>
      <w:r w:rsidR="002B0B5A" w:rsidRPr="00137938">
        <w:t>estos</w:t>
      </w:r>
      <w:r w:rsidR="00B87CE5" w:rsidRPr="00137938">
        <w:t xml:space="preserve"> pacientes </w:t>
      </w:r>
      <w:bookmarkStart w:id="0" w:name="_GoBack"/>
      <w:ins w:id="1" w:author="" w:date="2020-10-22T13:34:00Z">
        <w:r w:rsidR="005425FF">
          <w:t xml:space="preserve">financiación para </w:t>
        </w:r>
      </w:ins>
      <w:bookmarkEnd w:id="0"/>
      <w:r w:rsidR="0050073B" w:rsidRPr="00137938">
        <w:t>la realización de</w:t>
      </w:r>
      <w:r w:rsidRPr="00137938">
        <w:t xml:space="preserve"> tests genéticos de forma gratuita y apoyo para </w:t>
      </w:r>
      <w:ins w:id="2" w:author="" w:date="2020-10-22T13:34:00Z">
        <w:r w:rsidR="005425FF">
          <w:t xml:space="preserve">facilitar que puedan </w:t>
        </w:r>
      </w:ins>
      <w:r w:rsidRPr="00137938">
        <w:t>conseguir un diagnóstico.</w:t>
      </w:r>
    </w:p>
    <w:p w14:paraId="482620C6" w14:textId="2DE60B5F" w:rsidR="005D3043" w:rsidRPr="005D3043" w:rsidRDefault="005D3043" w:rsidP="005D3043">
      <w:pPr>
        <w:rPr>
          <w:i/>
          <w:iCs/>
        </w:rPr>
      </w:pPr>
      <w:r w:rsidRPr="00137938">
        <w:t xml:space="preserve">Además, aportamos Dx29, nuestra herramienta </w:t>
      </w:r>
      <w:del w:id="3" w:author="" w:date="2020-10-22T13:36:00Z">
        <w:r w:rsidRPr="00137938" w:rsidDel="005425FF">
          <w:delText xml:space="preserve">de ayuda al diagnóstico </w:delText>
        </w:r>
      </w:del>
      <w:r w:rsidRPr="00137938">
        <w:t>basada en inteligencia artificial para facilitar a los médicos el trabajo de llegar a un diagnóstico.</w:t>
      </w:r>
      <w:r w:rsidR="00EB0CAC">
        <w:t xml:space="preserve"> </w:t>
      </w:r>
      <w:r w:rsidR="00255492">
        <w:t xml:space="preserve">Dx29 es accesible en </w:t>
      </w:r>
      <w:ins w:id="4" w:author="" w:date="2020-10-21T18:06:00Z">
        <w:r w:rsidR="00DE4CB7">
          <w:fldChar w:fldCharType="begin"/>
        </w:r>
      </w:ins>
      <w:ins w:id="5" w:author="Pablo Botas" w:date="2020-10-22T18:02:00Z">
        <w:r w:rsidR="000A703E">
          <w:instrText>HYPERLINK "C:\\Users\\botas\\AppData\\Local\\Microsoft\\Windows\\INetCache\\Content.Outlook\\783YHSH7\\www.dx29.ai"</w:instrText>
        </w:r>
      </w:ins>
      <w:ins w:id="6" w:author="" w:date="2020-10-21T18:06:00Z">
        <w:del w:id="7" w:author="Pablo Botas" w:date="2020-10-22T18:02:00Z">
          <w:r w:rsidR="00DE4CB7" w:rsidDel="000A703E">
            <w:delInstrText xml:space="preserve"> HYPERLINK "www.dx29.ai" </w:delInstrText>
          </w:r>
        </w:del>
      </w:ins>
      <w:ins w:id="8" w:author="Pablo Botas" w:date="2020-10-22T18:02:00Z"/>
      <w:ins w:id="9" w:author="" w:date="2020-10-21T18:06:00Z">
        <w:r w:rsidR="00DE4CB7">
          <w:fldChar w:fldCharType="separate"/>
        </w:r>
        <w:r w:rsidR="00255492" w:rsidRPr="00DE4CB7">
          <w:rPr>
            <w:rStyle w:val="Hyperlink"/>
          </w:rPr>
          <w:t>www.dx29.ai</w:t>
        </w:r>
        <w:r w:rsidR="00DE4CB7">
          <w:fldChar w:fldCharType="end"/>
        </w:r>
      </w:ins>
      <w:r w:rsidR="00255492">
        <w:t>.</w:t>
      </w:r>
      <w:ins w:id="10" w:author="" w:date="2020-10-22T13:35:00Z">
        <w:r w:rsidR="005425FF">
          <w:t xml:space="preserve"> </w:t>
        </w:r>
      </w:ins>
    </w:p>
    <w:p w14:paraId="05B09C49" w14:textId="56CEFCB9" w:rsidR="00FD45C7" w:rsidRPr="002D1C0C" w:rsidRDefault="00FD45C7" w:rsidP="002D1C0C">
      <w:pPr>
        <w:pStyle w:val="Heading2"/>
      </w:pPr>
      <w:r w:rsidRPr="002D1C0C">
        <w:t>Requisitos para participar</w:t>
      </w:r>
    </w:p>
    <w:p w14:paraId="6368443B" w14:textId="77777777" w:rsidR="00FD45C7" w:rsidRPr="002D1C0C" w:rsidRDefault="00FD45C7" w:rsidP="002D1C0C">
      <w:r w:rsidRPr="002D1C0C">
        <w:t>El paciente debe:</w:t>
      </w:r>
    </w:p>
    <w:p w14:paraId="47CF763C" w14:textId="77777777" w:rsidR="002D1C0C" w:rsidRDefault="002D1C0C" w:rsidP="00A2473D">
      <w:pPr>
        <w:pStyle w:val="ListParagraph"/>
      </w:pPr>
      <w:r w:rsidRPr="002D1C0C">
        <w:t>Tener dos años o menos.</w:t>
      </w:r>
    </w:p>
    <w:p w14:paraId="6736BFAF" w14:textId="493B5158" w:rsidR="002D1C0C" w:rsidRDefault="002D1C0C" w:rsidP="00A2473D">
      <w:pPr>
        <w:pStyle w:val="ListParagraph"/>
      </w:pPr>
      <w:r>
        <w:t>Sufrir crisis epilépticas generalizadas.</w:t>
      </w:r>
    </w:p>
    <w:p w14:paraId="6EDCAE41" w14:textId="60B53612" w:rsidR="00FD45C7" w:rsidRPr="002D1C0C" w:rsidRDefault="002D1C0C" w:rsidP="00A2473D">
      <w:pPr>
        <w:pStyle w:val="ListParagraph"/>
      </w:pPr>
      <w:r>
        <w:t xml:space="preserve">Presentar </w:t>
      </w:r>
      <w:r w:rsidR="00FD45C7" w:rsidRPr="002D1C0C">
        <w:t>retraso en el desarrollo.</w:t>
      </w:r>
    </w:p>
    <w:p w14:paraId="2315D3C0" w14:textId="77777777" w:rsidR="00FD45C7" w:rsidRPr="002D1C0C" w:rsidRDefault="00FD45C7" w:rsidP="002D1C0C">
      <w:pPr>
        <w:pStyle w:val="Heading2"/>
      </w:pPr>
      <w:r w:rsidRPr="002D1C0C">
        <w:t>¿Cómo funciona?</w:t>
      </w:r>
    </w:p>
    <w:p w14:paraId="17692207" w14:textId="77777777" w:rsidR="00FD45C7" w:rsidRPr="002D1C0C" w:rsidRDefault="00FD45C7" w:rsidP="002D1C0C">
      <w:r w:rsidRPr="002D1C0C">
        <w:t>El proceso a seguir es muy sencillo y Fundación 29 te ayudará durante todo el proceso.</w:t>
      </w:r>
    </w:p>
    <w:p w14:paraId="21332AB6" w14:textId="6A579321" w:rsidR="002D1C0C" w:rsidRDefault="00E65BA7" w:rsidP="464409E7">
      <w:pPr>
        <w:pStyle w:val="ListParagraph"/>
        <w:numPr>
          <w:ilvl w:val="0"/>
          <w:numId w:val="8"/>
        </w:numPr>
        <w:rPr>
          <w:rFonts w:asciiTheme="minorHAnsi" w:eastAsiaTheme="minorEastAsia" w:hAnsiTheme="minorHAnsi"/>
        </w:rPr>
      </w:pPr>
      <w:r>
        <w:t>D</w:t>
      </w:r>
      <w:r w:rsidR="002D1C0C">
        <w:t>ebe</w:t>
      </w:r>
      <w:r>
        <w:t>s</w:t>
      </w:r>
      <w:r w:rsidR="002D1C0C">
        <w:t xml:space="preserve"> </w:t>
      </w:r>
      <w:r>
        <w:t xml:space="preserve">apuntarte </w:t>
      </w:r>
      <w:r w:rsidR="00112C18">
        <w:t>cumplimentando</w:t>
      </w:r>
      <w:r w:rsidR="002D1C0C">
        <w:t xml:space="preserve"> y enviando</w:t>
      </w:r>
      <w:r w:rsidR="00FD45C7">
        <w:t xml:space="preserve"> el formulario </w:t>
      </w:r>
      <w:r w:rsidR="145B6F97">
        <w:t>accesible a través de</w:t>
      </w:r>
      <w:r w:rsidR="002D1C0C">
        <w:t xml:space="preserve"> </w:t>
      </w:r>
      <w:hyperlink r:id="rId11">
        <w:r w:rsidR="002D1C0C" w:rsidRPr="464409E7">
          <w:rPr>
            <w:rStyle w:val="Hyperlink"/>
          </w:rPr>
          <w:t>www.juntoshaciaeldiagnostico.org</w:t>
        </w:r>
      </w:hyperlink>
      <w:r w:rsidR="00FD45C7">
        <w:t>.</w:t>
      </w:r>
    </w:p>
    <w:p w14:paraId="39A0FAE1" w14:textId="02371057" w:rsidR="002D1C0C" w:rsidRDefault="00E65BA7" w:rsidP="00A2473D">
      <w:pPr>
        <w:pStyle w:val="ListParagraph"/>
        <w:numPr>
          <w:ilvl w:val="0"/>
          <w:numId w:val="8"/>
        </w:numPr>
      </w:pPr>
      <w:r>
        <w:t xml:space="preserve">Debes </w:t>
      </w:r>
      <w:r w:rsidR="002D1C0C">
        <w:t xml:space="preserve">enviar a </w:t>
      </w:r>
      <w:r w:rsidR="00036BC2">
        <w:t>Fundación</w:t>
      </w:r>
      <w:r w:rsidR="002D1C0C">
        <w:t xml:space="preserve"> 29 un informe médico para confirmar </w:t>
      </w:r>
      <w:r w:rsidR="00036BC2">
        <w:t xml:space="preserve">los datos médicos de </w:t>
      </w:r>
      <w:r>
        <w:t xml:space="preserve">tu </w:t>
      </w:r>
      <w:r w:rsidR="00036BC2">
        <w:t>hijo/a ya introducidos en el formulario</w:t>
      </w:r>
      <w:r w:rsidR="002D1C0C">
        <w:t>.</w:t>
      </w:r>
    </w:p>
    <w:p w14:paraId="1EC2F809" w14:textId="44684BAD" w:rsidR="00BB6FE1" w:rsidRDefault="00BB6FE1" w:rsidP="00BB6FE1">
      <w:pPr>
        <w:pStyle w:val="ListParagraph"/>
        <w:numPr>
          <w:ilvl w:val="0"/>
          <w:numId w:val="8"/>
        </w:numPr>
      </w:pPr>
      <w:r>
        <w:t>En base a esta información Fundación 29 estudia el caso y decide sobre su inclusión en el programa.</w:t>
      </w:r>
    </w:p>
    <w:p w14:paraId="6FC56F6A" w14:textId="19D45C66" w:rsidR="002D1C0C" w:rsidRDefault="00E65BA7" w:rsidP="00A2473D">
      <w:pPr>
        <w:pStyle w:val="ListParagraph"/>
        <w:numPr>
          <w:ilvl w:val="0"/>
          <w:numId w:val="8"/>
        </w:numPr>
      </w:pPr>
      <w:r>
        <w:t>D</w:t>
      </w:r>
      <w:r w:rsidR="00036BC2">
        <w:t>ebe</w:t>
      </w:r>
      <w:r>
        <w:t>s</w:t>
      </w:r>
      <w:r w:rsidR="00036BC2">
        <w:t xml:space="preserve"> pedirle asistencia a </w:t>
      </w:r>
      <w:r>
        <w:t xml:space="preserve">tu </w:t>
      </w:r>
      <w:r w:rsidR="002D1C0C">
        <w:t xml:space="preserve">médico </w:t>
      </w:r>
      <w:r w:rsidR="00036BC2">
        <w:t>para realizar una</w:t>
      </w:r>
      <w:r w:rsidR="002D1C0C">
        <w:t xml:space="preserve"> </w:t>
      </w:r>
      <w:r w:rsidR="00036BC2">
        <w:t>asesoría</w:t>
      </w:r>
      <w:r w:rsidR="002D1C0C">
        <w:t xml:space="preserve"> y </w:t>
      </w:r>
      <w:r w:rsidR="00036BC2">
        <w:t>recibir la prescripción d</w:t>
      </w:r>
      <w:r w:rsidR="002D1C0C">
        <w:t xml:space="preserve">el test genético. </w:t>
      </w:r>
      <w:r w:rsidR="00036BC2">
        <w:t>Fundación 29 aportará información general para facilitar esta conversación</w:t>
      </w:r>
      <w:r w:rsidR="002D1C0C">
        <w:t>.</w:t>
      </w:r>
    </w:p>
    <w:p w14:paraId="04502202" w14:textId="79ACBF5C" w:rsidR="002D1C0C" w:rsidRDefault="002E19B6" w:rsidP="00A2473D">
      <w:pPr>
        <w:pStyle w:val="ListParagraph"/>
        <w:numPr>
          <w:ilvl w:val="0"/>
          <w:numId w:val="8"/>
        </w:numPr>
      </w:pPr>
      <w:r>
        <w:t xml:space="preserve">Debes </w:t>
      </w:r>
      <w:r w:rsidR="00E105D8">
        <w:t xml:space="preserve">prestar los consentimientos que procedan y </w:t>
      </w:r>
      <w:r w:rsidR="00036BC2">
        <w:t>e</w:t>
      </w:r>
      <w:r w:rsidR="002D1C0C">
        <w:t>ncarga</w:t>
      </w:r>
      <w:r w:rsidR="00E105D8">
        <w:t>r</w:t>
      </w:r>
      <w:r w:rsidR="00036BC2">
        <w:t xml:space="preserve"> un </w:t>
      </w:r>
      <w:r w:rsidR="002D1C0C">
        <w:t>test genético</w:t>
      </w:r>
      <w:r w:rsidR="00E105D8">
        <w:t>, estableciendo una relación directa con el laboratorio</w:t>
      </w:r>
      <w:r w:rsidR="00D84C0B">
        <w:t>.</w:t>
      </w:r>
      <w:r w:rsidR="002D1C0C">
        <w:t xml:space="preserve"> </w:t>
      </w:r>
      <w:r w:rsidR="00036BC2">
        <w:t>Fundación 29 se hace cargo</w:t>
      </w:r>
      <w:r w:rsidR="002D1C0C">
        <w:t xml:space="preserve"> del coste</w:t>
      </w:r>
      <w:r w:rsidR="00D84C0B">
        <w:t xml:space="preserve"> del test</w:t>
      </w:r>
      <w:r w:rsidR="002D1C0C">
        <w:t>.</w:t>
      </w:r>
      <w:r w:rsidR="00112C18">
        <w:t xml:space="preserve"> El test genético debe encargarse en uno de los laboratorios participantes en el programa, bajo disponibilidad de cada uno de ellos y según criterio médico.</w:t>
      </w:r>
    </w:p>
    <w:p w14:paraId="11355ACE" w14:textId="1ED2B9A3" w:rsidR="002D1C0C" w:rsidRDefault="00036BC2" w:rsidP="00A2473D">
      <w:pPr>
        <w:pStyle w:val="ListParagraph"/>
        <w:numPr>
          <w:ilvl w:val="0"/>
          <w:numId w:val="8"/>
        </w:numPr>
      </w:pPr>
      <w:r>
        <w:lastRenderedPageBreak/>
        <w:t>El solicitante r</w:t>
      </w:r>
      <w:r w:rsidR="002D1C0C">
        <w:t>ecib</w:t>
      </w:r>
      <w:r>
        <w:t>e</w:t>
      </w:r>
      <w:r w:rsidR="002D1C0C">
        <w:t xml:space="preserve"> un kit para tomar una muestra de saliva</w:t>
      </w:r>
      <w:r>
        <w:t xml:space="preserve"> y sigue las instrucciones del mismo respetando los métodos y plazos</w:t>
      </w:r>
      <w:r w:rsidR="002D1C0C">
        <w:t xml:space="preserve"> </w:t>
      </w:r>
      <w:r>
        <w:t>especificados.</w:t>
      </w:r>
    </w:p>
    <w:p w14:paraId="5C2EAC68" w14:textId="5B264F33" w:rsidR="00FD45C7" w:rsidRDefault="00036BC2" w:rsidP="002D1C0C">
      <w:pPr>
        <w:pStyle w:val="ListParagraph"/>
        <w:numPr>
          <w:ilvl w:val="0"/>
          <w:numId w:val="8"/>
        </w:numPr>
      </w:pPr>
      <w:r>
        <w:t xml:space="preserve">Una vez los datos </w:t>
      </w:r>
      <w:r w:rsidR="007B431B">
        <w:t>estén</w:t>
      </w:r>
      <w:r>
        <w:t xml:space="preserve"> disponibles, el solicitante debe ponerse en contacto</w:t>
      </w:r>
      <w:r w:rsidR="002D1C0C">
        <w:t xml:space="preserve"> con </w:t>
      </w:r>
      <w:r>
        <w:t>s</w:t>
      </w:r>
      <w:r w:rsidR="002D1C0C">
        <w:t>u médico para que analice tus datos.</w:t>
      </w:r>
      <w:r w:rsidR="007B431B">
        <w:t xml:space="preserve"> La compartición inicial de datos se </w:t>
      </w:r>
      <w:r w:rsidR="00D84C0B">
        <w:t>podr</w:t>
      </w:r>
      <w:r w:rsidR="007B431B">
        <w:t>á</w:t>
      </w:r>
      <w:r w:rsidR="00D84C0B">
        <w:t xml:space="preserve"> hacer</w:t>
      </w:r>
      <w:r w:rsidR="007B431B">
        <w:t xml:space="preserve"> a través de Dx29</w:t>
      </w:r>
      <w:r w:rsidR="002D1C0C">
        <w:t>.</w:t>
      </w:r>
    </w:p>
    <w:p w14:paraId="667544FE" w14:textId="3571843D" w:rsidR="00BB6FE1" w:rsidRPr="002D1C0C" w:rsidRDefault="00BB6FE1" w:rsidP="00BB6FE1">
      <w:r w:rsidRPr="00BB6FE1">
        <w:t>Dado que el número de tests es limitado, Fundación 29 hará una selección de las solicitudes en base a criterios médicos.</w:t>
      </w:r>
    </w:p>
    <w:p w14:paraId="0598E8C7" w14:textId="05B2D646" w:rsidR="00FD45C7" w:rsidRPr="002D1C0C" w:rsidRDefault="00611029" w:rsidP="007B431B">
      <w:pPr>
        <w:pStyle w:val="Heading2"/>
      </w:pPr>
      <w:r>
        <w:t>Responsabilidades</w:t>
      </w:r>
    </w:p>
    <w:p w14:paraId="5626C959" w14:textId="490BF946" w:rsidR="00FD45C7" w:rsidRPr="007B431B" w:rsidRDefault="007B431B" w:rsidP="002D1C0C">
      <w:r w:rsidRPr="007B431B">
        <w:rPr>
          <w:bCs/>
        </w:rPr>
        <w:t xml:space="preserve">El </w:t>
      </w:r>
      <w:r w:rsidR="00C61D6D">
        <w:rPr>
          <w:bCs/>
        </w:rPr>
        <w:t>solicitante</w:t>
      </w:r>
      <w:r w:rsidR="00D84C0B" w:rsidRPr="007B431B">
        <w:t xml:space="preserve"> </w:t>
      </w:r>
      <w:r w:rsidR="00FD45C7" w:rsidRPr="007B431B">
        <w:t xml:space="preserve">es responsable de: </w:t>
      </w:r>
    </w:p>
    <w:p w14:paraId="0EC1067F" w14:textId="77777777" w:rsidR="00E6221E" w:rsidRDefault="00CA045F" w:rsidP="00A2473D">
      <w:pPr>
        <w:pStyle w:val="ListParagraph"/>
      </w:pPr>
      <w:r w:rsidRPr="00977035">
        <w:t xml:space="preserve">Aportar </w:t>
      </w:r>
      <w:r w:rsidR="00E6221E">
        <w:t>la siguiente documentación:</w:t>
      </w:r>
    </w:p>
    <w:p w14:paraId="3C5E244F" w14:textId="63E88C78" w:rsidR="00CA045F" w:rsidRPr="00977035" w:rsidRDefault="00614265" w:rsidP="00E902D3">
      <w:pPr>
        <w:pStyle w:val="ListParagraph"/>
        <w:numPr>
          <w:ilvl w:val="1"/>
          <w:numId w:val="3"/>
        </w:numPr>
      </w:pPr>
      <w:r>
        <w:t>I</w:t>
      </w:r>
      <w:r w:rsidR="00CA045F" w:rsidRPr="00977035">
        <w:t>nforme médico que valide la información aportada en el formulario de inscripción.</w:t>
      </w:r>
    </w:p>
    <w:p w14:paraId="16F1E2E7" w14:textId="79747CF0" w:rsidR="00E902D3" w:rsidRDefault="00E902D3" w:rsidP="00E902D3">
      <w:pPr>
        <w:pStyle w:val="ListParagraph"/>
        <w:numPr>
          <w:ilvl w:val="1"/>
          <w:numId w:val="3"/>
        </w:numPr>
      </w:pPr>
      <w:r>
        <w:t>P</w:t>
      </w:r>
      <w:r w:rsidRPr="00977035">
        <w:t xml:space="preserve">rescripción </w:t>
      </w:r>
      <w:r>
        <w:t>m</w:t>
      </w:r>
      <w:r w:rsidR="00687C62">
        <w:t xml:space="preserve">édica </w:t>
      </w:r>
      <w:r w:rsidR="00175F8C">
        <w:t xml:space="preserve">para la realización </w:t>
      </w:r>
      <w:r w:rsidRPr="00977035">
        <w:t>de</w:t>
      </w:r>
      <w:r w:rsidR="0048620E">
        <w:t>l</w:t>
      </w:r>
      <w:r w:rsidRPr="00977035">
        <w:t xml:space="preserve"> test genético</w:t>
      </w:r>
      <w:r w:rsidR="005F7F38">
        <w:t xml:space="preserve"> </w:t>
      </w:r>
      <w:r w:rsidR="001542C4">
        <w:t>en el cual el facultativo se identifica con su nombre y número de colegiado</w:t>
      </w:r>
      <w:r w:rsidRPr="00977035">
        <w:t>.</w:t>
      </w:r>
    </w:p>
    <w:p w14:paraId="290737DF" w14:textId="2258F587" w:rsidR="00FD45C7" w:rsidRPr="00977035" w:rsidRDefault="00BD72A9" w:rsidP="007E514F">
      <w:pPr>
        <w:pStyle w:val="ListParagraph"/>
        <w:numPr>
          <w:ilvl w:val="1"/>
          <w:numId w:val="3"/>
        </w:numPr>
      </w:pPr>
      <w:r>
        <w:t>Documento firmado</w:t>
      </w:r>
      <w:r w:rsidR="0091485D">
        <w:t xml:space="preserve"> </w:t>
      </w:r>
      <w:r w:rsidR="002C6949">
        <w:t>que acredite que</w:t>
      </w:r>
      <w:r w:rsidR="00E902D3" w:rsidRPr="00977035">
        <w:t xml:space="preserve"> el solicitante </w:t>
      </w:r>
      <w:r w:rsidR="006B77BD">
        <w:t>está</w:t>
      </w:r>
      <w:r w:rsidR="003C3F52">
        <w:t xml:space="preserve"> </w:t>
      </w:r>
      <w:r w:rsidR="00E902D3" w:rsidRPr="00977035">
        <w:t>conforme</w:t>
      </w:r>
      <w:r>
        <w:t xml:space="preserve"> y entiende</w:t>
      </w:r>
      <w:r w:rsidR="00E902D3" w:rsidRPr="00977035">
        <w:t xml:space="preserve"> la asesoría genética </w:t>
      </w:r>
      <w:r w:rsidR="00102EC7">
        <w:t>prestada por</w:t>
      </w:r>
      <w:r w:rsidR="00E902D3" w:rsidRPr="00977035">
        <w:t xml:space="preserve"> un </w:t>
      </w:r>
      <w:r w:rsidR="00817BA0">
        <w:t>médico</w:t>
      </w:r>
      <w:r w:rsidR="00E902D3" w:rsidRPr="00977035">
        <w:t>.</w:t>
      </w:r>
    </w:p>
    <w:p w14:paraId="14F72601" w14:textId="2B6FD12D" w:rsidR="00FD45C7" w:rsidRDefault="00FD45C7" w:rsidP="00A2473D">
      <w:pPr>
        <w:pStyle w:val="ListParagraph"/>
      </w:pPr>
      <w:r w:rsidRPr="00977035">
        <w:t xml:space="preserve">Tramitar la solicitud del </w:t>
      </w:r>
      <w:r w:rsidR="00A2473D">
        <w:t>t</w:t>
      </w:r>
      <w:r w:rsidRPr="00977035">
        <w:t xml:space="preserve">est </w:t>
      </w:r>
      <w:r w:rsidR="00A2473D">
        <w:t>g</w:t>
      </w:r>
      <w:r w:rsidRPr="00977035">
        <w:t>enético siguiendo las instrucciones del laboratorio</w:t>
      </w:r>
      <w:r w:rsidR="00C3227D">
        <w:t xml:space="preserve"> adscrito al programa</w:t>
      </w:r>
      <w:r w:rsidR="008D332B">
        <w:t xml:space="preserve"> y de conformidad con la normativa aplicable</w:t>
      </w:r>
      <w:r w:rsidR="00A2473D">
        <w:t>. Esto implica</w:t>
      </w:r>
      <w:r w:rsidRPr="00977035">
        <w:t xml:space="preserve"> </w:t>
      </w:r>
      <w:r w:rsidR="00A2473D">
        <w:t>tanto la realización</w:t>
      </w:r>
      <w:r w:rsidR="00082860">
        <w:t xml:space="preserve"> de l</w:t>
      </w:r>
      <w:r w:rsidRPr="00977035">
        <w:t>a toma de muestras</w:t>
      </w:r>
      <w:r w:rsidR="00E65E3B">
        <w:t xml:space="preserve"> del paciente afectado</w:t>
      </w:r>
      <w:r w:rsidRPr="00977035">
        <w:t xml:space="preserve"> y devolución del kit a</w:t>
      </w:r>
      <w:r w:rsidR="007464DF">
        <w:t>l</w:t>
      </w:r>
      <w:r w:rsidRPr="00977035">
        <w:t xml:space="preserve"> laboratorio en </w:t>
      </w:r>
      <w:r w:rsidR="00A2473D">
        <w:t xml:space="preserve">el </w:t>
      </w:r>
      <w:r w:rsidRPr="00977035">
        <w:t xml:space="preserve">tiempo </w:t>
      </w:r>
      <w:r w:rsidR="00A2473D">
        <w:t>indicado</w:t>
      </w:r>
      <w:r w:rsidR="0027490D">
        <w:t xml:space="preserve">, </w:t>
      </w:r>
      <w:del w:id="11" w:author="" w:date="2020-10-22T13:39:00Z">
        <w:r w:rsidR="00A2473D" w:rsidDel="005425FF">
          <w:delText>así</w:delText>
        </w:r>
        <w:r w:rsidRPr="00977035" w:rsidDel="005425FF">
          <w:delText xml:space="preserve"> </w:delText>
        </w:r>
      </w:del>
      <w:r w:rsidR="00A2473D">
        <w:t xml:space="preserve">como </w:t>
      </w:r>
      <w:ins w:id="12" w:author="" w:date="2020-10-22T13:39:00Z">
        <w:r w:rsidR="005425FF">
          <w:t xml:space="preserve">la </w:t>
        </w:r>
      </w:ins>
      <w:r w:rsidR="00A2473D">
        <w:t>realiza</w:t>
      </w:r>
      <w:ins w:id="13" w:author="" w:date="2020-10-22T13:40:00Z">
        <w:r w:rsidR="005425FF">
          <w:t>ción de</w:t>
        </w:r>
      </w:ins>
      <w:del w:id="14" w:author="" w:date="2020-10-22T13:39:00Z">
        <w:r w:rsidR="00A2473D" w:rsidDel="005425FF">
          <w:delText>r</w:delText>
        </w:r>
      </w:del>
      <w:r w:rsidR="00A2473D">
        <w:t xml:space="preserve"> los mismos pasos con otro kit de toma de muestras si el </w:t>
      </w:r>
      <w:r w:rsidR="00816A97">
        <w:t xml:space="preserve">anterior </w:t>
      </w:r>
      <w:r w:rsidR="00A2473D">
        <w:t>no fuera v</w:t>
      </w:r>
      <w:r w:rsidR="00825B7C" w:rsidRPr="00F307A6">
        <w:rPr>
          <w:bCs/>
        </w:rPr>
        <w:t>á</w:t>
      </w:r>
      <w:r w:rsidR="00A2473D">
        <w:t>lido</w:t>
      </w:r>
      <w:r w:rsidRPr="00977035">
        <w:t>.</w:t>
      </w:r>
    </w:p>
    <w:p w14:paraId="0D89B3AD" w14:textId="58B568D0" w:rsidR="00A2473D" w:rsidRDefault="00A2473D" w:rsidP="00A2473D">
      <w:pPr>
        <w:pStyle w:val="ListParagraph"/>
      </w:pPr>
      <w:r>
        <w:t>Comunicar a Fundación 29 los siguientes eventos que el laboratorio comunique al solicitante:</w:t>
      </w:r>
    </w:p>
    <w:p w14:paraId="4E0BB157" w14:textId="009D8BEF" w:rsidR="00A2473D" w:rsidRDefault="00A2473D" w:rsidP="00A2473D">
      <w:pPr>
        <w:pStyle w:val="ListParagraph"/>
        <w:numPr>
          <w:ilvl w:val="1"/>
          <w:numId w:val="3"/>
        </w:numPr>
      </w:pPr>
      <w:r>
        <w:t xml:space="preserve">La </w:t>
      </w:r>
      <w:r w:rsidR="008258CB">
        <w:t xml:space="preserve">obtención </w:t>
      </w:r>
      <w:r>
        <w:t xml:space="preserve">de </w:t>
      </w:r>
      <w:r w:rsidR="008258CB">
        <w:t xml:space="preserve">los </w:t>
      </w:r>
      <w:r w:rsidR="00650202">
        <w:t>resultados de</w:t>
      </w:r>
      <w:r w:rsidR="008258CB">
        <w:t>l test genético</w:t>
      </w:r>
      <w:r>
        <w:t>.</w:t>
      </w:r>
    </w:p>
    <w:p w14:paraId="085E8024" w14:textId="39A25974" w:rsidR="00A2473D" w:rsidRDefault="00E40E03" w:rsidP="00A2473D">
      <w:pPr>
        <w:pStyle w:val="ListParagraph"/>
        <w:numPr>
          <w:ilvl w:val="1"/>
          <w:numId w:val="3"/>
        </w:numPr>
      </w:pPr>
      <w:r>
        <w:t>C</w:t>
      </w:r>
      <w:r w:rsidR="001F2BE1">
        <w:t xml:space="preserve">ualquier error </w:t>
      </w:r>
      <w:r w:rsidR="0021145D">
        <w:t xml:space="preserve">que se notifique </w:t>
      </w:r>
      <w:r w:rsidR="001F2BE1">
        <w:t>durante el proceso de</w:t>
      </w:r>
      <w:r w:rsidR="00640CF0">
        <w:t>l</w:t>
      </w:r>
      <w:r w:rsidR="001F2BE1">
        <w:t xml:space="preserve"> test genético</w:t>
      </w:r>
      <w:r w:rsidR="00A2473D">
        <w:t>.</w:t>
      </w:r>
    </w:p>
    <w:p w14:paraId="53F7286B" w14:textId="6192726A" w:rsidR="00A2473D" w:rsidRPr="00977035" w:rsidRDefault="00A2473D" w:rsidP="00A2473D">
      <w:pPr>
        <w:pStyle w:val="ListParagraph"/>
        <w:numPr>
          <w:ilvl w:val="1"/>
          <w:numId w:val="3"/>
        </w:numPr>
      </w:pPr>
      <w:r>
        <w:t>El envío de cualquier kit adicional para la toma de muestras.</w:t>
      </w:r>
    </w:p>
    <w:p w14:paraId="719279B5" w14:textId="61F6DC8C" w:rsidR="005E607A" w:rsidRDefault="005E607A" w:rsidP="00A2473D">
      <w:pPr>
        <w:pStyle w:val="ListParagraph"/>
      </w:pPr>
      <w:r>
        <w:t>Comunicar a Fundación 29</w:t>
      </w:r>
      <w:r w:rsidR="0021145D">
        <w:t xml:space="preserve"> </w:t>
      </w:r>
      <w:r w:rsidR="002E0BE6">
        <w:t>si el paciente ha obtenido un diagnostico o no</w:t>
      </w:r>
      <w:r w:rsidR="00F5091D">
        <w:t xml:space="preserve"> </w:t>
      </w:r>
      <w:r>
        <w:t>tras</w:t>
      </w:r>
      <w:r w:rsidR="00480DA1">
        <w:t xml:space="preserve"> </w:t>
      </w:r>
      <w:r w:rsidR="00F5091D">
        <w:t>un</w:t>
      </w:r>
      <w:r w:rsidR="002E0BE6">
        <w:t xml:space="preserve">a </w:t>
      </w:r>
      <w:r w:rsidR="00F5091D">
        <w:t xml:space="preserve">vez se hayan </w:t>
      </w:r>
      <w:r w:rsidR="002E0BE6">
        <w:t>evalua</w:t>
      </w:r>
      <w:r w:rsidR="00F5091D">
        <w:t>do</w:t>
      </w:r>
      <w:r w:rsidR="002E0BE6">
        <w:t xml:space="preserve"> los resultados </w:t>
      </w:r>
      <w:r w:rsidR="00F5091D">
        <w:t xml:space="preserve">del análisis </w:t>
      </w:r>
      <w:r w:rsidR="002E0BE6">
        <w:t>del test genético por un médico</w:t>
      </w:r>
      <w:r>
        <w:t>.</w:t>
      </w:r>
    </w:p>
    <w:p w14:paraId="1EDAECC3" w14:textId="77777777" w:rsidR="00FD45C7" w:rsidRPr="002D1C0C" w:rsidRDefault="00FD45C7" w:rsidP="002D1C0C"/>
    <w:p w14:paraId="4FB9B4E7" w14:textId="77777777" w:rsidR="00FD45C7" w:rsidRPr="007B431B" w:rsidRDefault="00FD45C7" w:rsidP="002D1C0C">
      <w:r w:rsidRPr="007B431B">
        <w:rPr>
          <w:bCs/>
        </w:rPr>
        <w:t>Fundación 29</w:t>
      </w:r>
      <w:r w:rsidRPr="007B431B">
        <w:t xml:space="preserve"> es responsable de:</w:t>
      </w:r>
    </w:p>
    <w:p w14:paraId="233AF4A1" w14:textId="3456174B" w:rsidR="00977035" w:rsidRDefault="00977035" w:rsidP="00A2473D">
      <w:pPr>
        <w:pStyle w:val="ListParagraph"/>
      </w:pPr>
      <w:r>
        <w:t>Estudiar cada solicitud</w:t>
      </w:r>
      <w:r w:rsidR="00A2473D">
        <w:t xml:space="preserve"> enviada a través del formulario de registro</w:t>
      </w:r>
      <w:r w:rsidR="00163981">
        <w:t xml:space="preserve"> </w:t>
      </w:r>
      <w:r w:rsidR="00225D79">
        <w:t xml:space="preserve">y contestar </w:t>
      </w:r>
      <w:r w:rsidR="00E77DF5">
        <w:t>al solicitante</w:t>
      </w:r>
      <w:r w:rsidR="00163981">
        <w:t xml:space="preserve"> </w:t>
      </w:r>
      <w:r w:rsidR="00BB71D0">
        <w:t xml:space="preserve">sobre su aceptación </w:t>
      </w:r>
      <w:r w:rsidR="0082509B">
        <w:t>o no</w:t>
      </w:r>
      <w:r w:rsidR="00B34762">
        <w:t>.</w:t>
      </w:r>
    </w:p>
    <w:p w14:paraId="2B9C8BC1" w14:textId="2F9BEC05" w:rsidR="00A2473D" w:rsidRDefault="00A2473D" w:rsidP="00A2473D">
      <w:pPr>
        <w:pStyle w:val="ListParagraph"/>
      </w:pPr>
      <w:r>
        <w:t>Asistir al solicitante</w:t>
      </w:r>
      <w:r w:rsidR="00835CDB">
        <w:t xml:space="preserve"> durante todo el proceso</w:t>
      </w:r>
      <w:r w:rsidR="00223F51">
        <w:t>, en la medida de sus posibilidades</w:t>
      </w:r>
      <w:r w:rsidR="00835CDB">
        <w:t>.</w:t>
      </w:r>
    </w:p>
    <w:p w14:paraId="0781FF1B" w14:textId="35411906" w:rsidR="00FD45C7" w:rsidRPr="00977035" w:rsidRDefault="00FD45C7" w:rsidP="00A2473D">
      <w:pPr>
        <w:pStyle w:val="ListParagraph"/>
      </w:pPr>
      <w:r w:rsidRPr="00977035">
        <w:t xml:space="preserve">Sufragar </w:t>
      </w:r>
      <w:r w:rsidR="00F307A6">
        <w:t xml:space="preserve">el </w:t>
      </w:r>
      <w:r w:rsidRPr="00977035">
        <w:t>coste</w:t>
      </w:r>
      <w:r w:rsidR="00112C18">
        <w:t xml:space="preserve"> del</w:t>
      </w:r>
      <w:r w:rsidRPr="00977035">
        <w:t xml:space="preserve"> test genético</w:t>
      </w:r>
      <w:r w:rsidR="00A2473D">
        <w:t xml:space="preserve"> a aquellos pacientes que cumplan los requisitos, </w:t>
      </w:r>
      <w:r w:rsidR="009E00A2">
        <w:t xml:space="preserve">y hayan sido aceptados </w:t>
      </w:r>
      <w:r w:rsidR="00A2473D">
        <w:t>según criterio</w:t>
      </w:r>
      <w:r w:rsidR="00C61D6D">
        <w:t>s</w:t>
      </w:r>
      <w:r w:rsidR="00A2473D">
        <w:t xml:space="preserve"> médico</w:t>
      </w:r>
      <w:r w:rsidR="00C61D6D">
        <w:t>s</w:t>
      </w:r>
      <w:r w:rsidR="00112C18">
        <w:t xml:space="preserve"> y</w:t>
      </w:r>
      <w:r w:rsidR="00C61D6D">
        <w:t xml:space="preserve"> de</w:t>
      </w:r>
      <w:r w:rsidR="00112C18">
        <w:t xml:space="preserve"> disponibilidad</w:t>
      </w:r>
      <w:r w:rsidR="00A2473D">
        <w:t>.</w:t>
      </w:r>
    </w:p>
    <w:p w14:paraId="21246F40" w14:textId="0BBA5A74" w:rsidR="00FD45C7" w:rsidRPr="00977035" w:rsidRDefault="00FD45C7" w:rsidP="00A2473D">
      <w:pPr>
        <w:pStyle w:val="ListParagraph"/>
      </w:pPr>
      <w:r w:rsidRPr="00977035">
        <w:t>Poner a disposición de</w:t>
      </w:r>
      <w:r w:rsidR="00363E2E">
        <w:t>l</w:t>
      </w:r>
      <w:r w:rsidRPr="00977035">
        <w:t xml:space="preserve"> </w:t>
      </w:r>
      <w:r w:rsidR="00C61D6D">
        <w:t>solicitante</w:t>
      </w:r>
      <w:r w:rsidR="00C61D6D" w:rsidRPr="00977035">
        <w:t xml:space="preserve"> </w:t>
      </w:r>
      <w:r w:rsidRPr="00977035">
        <w:t xml:space="preserve">y </w:t>
      </w:r>
      <w:r w:rsidR="009E00A2">
        <w:t xml:space="preserve">del </w:t>
      </w:r>
      <w:r w:rsidRPr="00977035">
        <w:t>médico el uso gratuito de la herramienta Dx29</w:t>
      </w:r>
      <w:r w:rsidR="00A2473D">
        <w:t>.</w:t>
      </w:r>
    </w:p>
    <w:p w14:paraId="0DCCA5D2" w14:textId="02ABA358" w:rsidR="00FD45C7" w:rsidRDefault="00FD45C7" w:rsidP="002D1C0C"/>
    <w:p w14:paraId="6DDE7EE7" w14:textId="33D114C5" w:rsidR="00C95621" w:rsidRPr="00F307A6" w:rsidRDefault="00F307A6" w:rsidP="00F307A6">
      <w:r w:rsidRPr="00F307A6">
        <w:lastRenderedPageBreak/>
        <w:t>Fundación 29 se reserv</w:t>
      </w:r>
      <w:r>
        <w:t>a</w:t>
      </w:r>
      <w:r w:rsidRPr="00F307A6">
        <w:t xml:space="preserve"> el derecho a cancelar la participación de un solicitante en el programa si el solicitante no cumple las </w:t>
      </w:r>
      <w:r w:rsidR="008502A2">
        <w:t>responsabilidades</w:t>
      </w:r>
      <w:r w:rsidR="008502A2" w:rsidRPr="00F307A6">
        <w:t xml:space="preserve"> </w:t>
      </w:r>
      <w:r w:rsidRPr="00F307A6">
        <w:t>arriba estipuladas.</w:t>
      </w:r>
      <w:r w:rsidR="00151373">
        <w:t xml:space="preserve"> Igualmente</w:t>
      </w:r>
      <w:r w:rsidR="0094451F">
        <w:t>,</w:t>
      </w:r>
      <w:r w:rsidR="00151373">
        <w:t xml:space="preserve"> </w:t>
      </w:r>
      <w:r w:rsidR="009B6589">
        <w:t>Fundación</w:t>
      </w:r>
      <w:r w:rsidR="00151373">
        <w:t xml:space="preserve"> 29 se reserva el derecho de reclamar al solicitante la </w:t>
      </w:r>
      <w:r w:rsidR="009B6589">
        <w:t>cuantía</w:t>
      </w:r>
      <w:r w:rsidR="00151373">
        <w:t xml:space="preserve"> del importe </w:t>
      </w:r>
      <w:r w:rsidR="005C660E">
        <w:t xml:space="preserve">abonado por el test </w:t>
      </w:r>
      <w:r w:rsidR="009B6589">
        <w:t>genético</w:t>
      </w:r>
      <w:r w:rsidR="005C660E">
        <w:t xml:space="preserve"> en el caso de</w:t>
      </w:r>
      <w:r w:rsidR="00C95621">
        <w:t xml:space="preserve"> </w:t>
      </w:r>
      <w:r w:rsidR="005C660E">
        <w:t>que</w:t>
      </w:r>
      <w:r w:rsidR="00B474E3">
        <w:t xml:space="preserve"> </w:t>
      </w:r>
      <w:r w:rsidR="005632C8">
        <w:t>dicho test</w:t>
      </w:r>
      <w:r w:rsidR="00B474E3">
        <w:t xml:space="preserve"> no se </w:t>
      </w:r>
      <w:r w:rsidR="00491927">
        <w:t xml:space="preserve">pudiera </w:t>
      </w:r>
      <w:r w:rsidR="00B474E3">
        <w:t xml:space="preserve">realizar por </w:t>
      </w:r>
      <w:r w:rsidR="005B20C5">
        <w:t xml:space="preserve">causas </w:t>
      </w:r>
      <w:r w:rsidR="0094451F">
        <w:t xml:space="preserve">imputables al </w:t>
      </w:r>
      <w:r w:rsidR="00FA4EF1">
        <w:t xml:space="preserve">solicitante </w:t>
      </w:r>
      <w:r w:rsidR="00F24EF4">
        <w:t>y</w:t>
      </w:r>
      <w:r w:rsidR="006808AC">
        <w:t xml:space="preserve"> </w:t>
      </w:r>
      <w:r w:rsidR="005B20C5">
        <w:t xml:space="preserve">no fuera posible </w:t>
      </w:r>
      <w:r w:rsidR="006808AC">
        <w:t xml:space="preserve">la </w:t>
      </w:r>
      <w:r w:rsidR="00017C04">
        <w:t xml:space="preserve">reclamación </w:t>
      </w:r>
      <w:r w:rsidR="00EA1704">
        <w:t xml:space="preserve">de la devolución </w:t>
      </w:r>
      <w:r w:rsidR="00262B23">
        <w:t xml:space="preserve">del importe al </w:t>
      </w:r>
      <w:r w:rsidR="003874BC">
        <w:t>l</w:t>
      </w:r>
      <w:r w:rsidR="00262B23">
        <w:t>aboratorio</w:t>
      </w:r>
      <w:r w:rsidR="006808AC">
        <w:t xml:space="preserve"> en base </w:t>
      </w:r>
      <w:r w:rsidR="00F67D82">
        <w:t xml:space="preserve">a </w:t>
      </w:r>
      <w:r w:rsidR="003874BC">
        <w:t>su</w:t>
      </w:r>
      <w:r w:rsidR="006808AC">
        <w:t xml:space="preserve"> política de devolución</w:t>
      </w:r>
      <w:r w:rsidR="003874BC">
        <w:t>.</w:t>
      </w:r>
    </w:p>
    <w:p w14:paraId="7F022C45" w14:textId="77777777" w:rsidR="00FD45C7" w:rsidRPr="002D1C0C" w:rsidRDefault="00FD45C7" w:rsidP="002D1C0C">
      <w:pPr>
        <w:pStyle w:val="Heading2"/>
      </w:pPr>
      <w:proofErr w:type="spellStart"/>
      <w:r w:rsidRPr="002D1C0C">
        <w:t>Disclaimer</w:t>
      </w:r>
      <w:proofErr w:type="spellEnd"/>
    </w:p>
    <w:p w14:paraId="1169621C" w14:textId="6FC6CF19" w:rsidR="00FD45C7" w:rsidRPr="002D1C0C" w:rsidRDefault="00FD45C7" w:rsidP="00F307A6">
      <w:pPr>
        <w:rPr>
          <w:rFonts w:cs="Suisse BP Int'l Mediana"/>
        </w:rPr>
      </w:pPr>
      <w:r w:rsidRPr="002D1C0C">
        <w:t>El diagnostico sólo puede ser realizado por un médico</w:t>
      </w:r>
      <w:r w:rsidR="00F307A6">
        <w:rPr>
          <w:rFonts w:cs="Suisse BP Int'l Mediana"/>
        </w:rPr>
        <w:t>.</w:t>
      </w:r>
    </w:p>
    <w:p w14:paraId="12E57636" w14:textId="55E98BDF" w:rsidR="00FD45C7" w:rsidRPr="002D1C0C" w:rsidRDefault="00FD45C7" w:rsidP="00F307A6">
      <w:r w:rsidRPr="002D1C0C">
        <w:t xml:space="preserve">La participación en el </w:t>
      </w:r>
      <w:r w:rsidR="00C3227D">
        <w:t>p</w:t>
      </w:r>
      <w:r w:rsidR="00C3227D" w:rsidRPr="002D1C0C">
        <w:t xml:space="preserve">rograma </w:t>
      </w:r>
      <w:r w:rsidRPr="002D1C0C">
        <w:t>no garantiza la obtención de un diagnóstico</w:t>
      </w:r>
      <w:r w:rsidR="00F307A6">
        <w:t>.</w:t>
      </w:r>
    </w:p>
    <w:p w14:paraId="3DF6691C" w14:textId="676685A9" w:rsidR="00F307A6" w:rsidRDefault="00FD45C7" w:rsidP="00F307A6">
      <w:pPr>
        <w:rPr>
          <w:rFonts w:cs="Times New Roman"/>
        </w:rPr>
      </w:pPr>
      <w:r w:rsidRPr="002D1C0C">
        <w:t xml:space="preserve">La contratación del test genético </w:t>
      </w:r>
      <w:r w:rsidR="00F307A6">
        <w:t xml:space="preserve">la realiza el solicitante </w:t>
      </w:r>
      <w:r w:rsidRPr="002D1C0C">
        <w:t xml:space="preserve">con un laboratorio </w:t>
      </w:r>
      <w:r w:rsidR="00C3227D">
        <w:t xml:space="preserve">adscrito al programa e </w:t>
      </w:r>
      <w:r w:rsidRPr="002D1C0C">
        <w:t>independiente de Fu</w:t>
      </w:r>
      <w:r w:rsidRPr="002D1C0C">
        <w:rPr>
          <w:rFonts w:cs="Times New Roman"/>
        </w:rPr>
        <w:t>ndación 29</w:t>
      </w:r>
      <w:r w:rsidR="00F307A6">
        <w:rPr>
          <w:rFonts w:cs="Times New Roman"/>
        </w:rPr>
        <w:t>.</w:t>
      </w:r>
    </w:p>
    <w:p w14:paraId="4F7535FC" w14:textId="7C393C63" w:rsidR="00FD45C7" w:rsidRPr="00F307A6" w:rsidRDefault="00F307A6" w:rsidP="00F307A6">
      <w:r>
        <w:t xml:space="preserve">Fundación 29 no se hace responsable </w:t>
      </w:r>
      <w:r w:rsidR="00FD45C7" w:rsidRPr="002D1C0C">
        <w:t>de las actuaciones llevadas a cabo por el laboratorio</w:t>
      </w:r>
      <w:r>
        <w:t>.</w:t>
      </w:r>
    </w:p>
    <w:p w14:paraId="4E3C554F" w14:textId="77777777" w:rsidR="00FD45C7" w:rsidRPr="002D1C0C" w:rsidRDefault="00FD45C7" w:rsidP="002D1C0C">
      <w:pPr>
        <w:pStyle w:val="Heading2"/>
      </w:pPr>
      <w:r w:rsidRPr="002D1C0C">
        <w:t xml:space="preserve">Sobre Fundación 29 de </w:t>
      </w:r>
      <w:proofErr w:type="gramStart"/>
      <w:r w:rsidRPr="002D1C0C">
        <w:t>Febrero</w:t>
      </w:r>
      <w:proofErr w:type="gramEnd"/>
    </w:p>
    <w:p w14:paraId="46061FE3" w14:textId="48F4E597" w:rsidR="00EF1310" w:rsidRPr="002D1C0C" w:rsidRDefault="000A703E" w:rsidP="00F307A6">
      <w:hyperlink r:id="rId12" w:tgtFrame="_blank" w:history="1">
        <w:r w:rsidR="00F307A6" w:rsidRPr="00F307A6">
          <w:rPr>
            <w:rStyle w:val="Hyperlink"/>
          </w:rPr>
          <w:t>Fundación 29</w:t>
        </w:r>
      </w:hyperlink>
      <w:r w:rsidR="00F307A6" w:rsidRPr="00F307A6">
        <w:t xml:space="preserve"> </w:t>
      </w:r>
      <w:r w:rsidR="00F307A6">
        <w:t xml:space="preserve">es </w:t>
      </w:r>
      <w:r w:rsidR="00F307A6" w:rsidRPr="00F307A6">
        <w:rPr>
          <w:bCs/>
        </w:rPr>
        <w:t>una organización sin ánimo de lucro</w:t>
      </w:r>
      <w:r w:rsidR="00F307A6" w:rsidRPr="00F307A6">
        <w:t xml:space="preserve"> </w:t>
      </w:r>
      <w:r w:rsidR="00F307A6">
        <w:t>que construye</w:t>
      </w:r>
      <w:r w:rsidR="00F307A6" w:rsidRPr="00F307A6">
        <w:t xml:space="preserve"> herramientas </w:t>
      </w:r>
      <w:r w:rsidR="00F307A6">
        <w:t>para</w:t>
      </w:r>
      <w:r w:rsidR="00F307A6" w:rsidRPr="00F307A6">
        <w:t xml:space="preserve"> ayud</w:t>
      </w:r>
      <w:r w:rsidR="00F307A6">
        <w:t>ar</w:t>
      </w:r>
      <w:r w:rsidR="00F307A6" w:rsidRPr="00F307A6">
        <w:t xml:space="preserve"> a </w:t>
      </w:r>
      <w:r w:rsidR="00F307A6">
        <w:t xml:space="preserve">los pacientes a </w:t>
      </w:r>
      <w:r w:rsidR="00F307A6" w:rsidRPr="00F307A6">
        <w:t xml:space="preserve">tomar las mejores decisiones para </w:t>
      </w:r>
      <w:r w:rsidR="00F307A6">
        <w:t>su</w:t>
      </w:r>
      <w:r w:rsidR="00F307A6" w:rsidRPr="00F307A6">
        <w:t xml:space="preserve"> salud. </w:t>
      </w:r>
      <w:r w:rsidR="00F307A6">
        <w:t>Tiene el objetivo de</w:t>
      </w:r>
      <w:r w:rsidR="00F307A6" w:rsidRPr="00F307A6">
        <w:t xml:space="preserve"> que </w:t>
      </w:r>
      <w:r w:rsidR="00F307A6">
        <w:t xml:space="preserve">los pacientes </w:t>
      </w:r>
      <w:r w:rsidR="00F307A6" w:rsidRPr="00F307A6">
        <w:t>se</w:t>
      </w:r>
      <w:r w:rsidR="00F307A6">
        <w:t>an</w:t>
      </w:r>
      <w:r w:rsidR="00F307A6" w:rsidRPr="00F307A6">
        <w:t xml:space="preserve"> dueños de </w:t>
      </w:r>
      <w:r w:rsidR="00F307A6">
        <w:t>sus</w:t>
      </w:r>
      <w:r w:rsidR="00F307A6" w:rsidRPr="00F307A6">
        <w:t xml:space="preserve"> datos y para ello, innova en su estandarización y el intercambio, con un foco especial en el apoyo al diagnóstico de enfermedades raras.</w:t>
      </w:r>
    </w:p>
    <w:sectPr w:rsidR="00EF1310" w:rsidRPr="002D1C0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A9112" w16cex:dateUtc="2020-10-21T08:50:00Z"/>
  <w16cex:commentExtensible w16cex:durableId="233A91C6" w16cex:dateUtc="2020-10-21T08:53:00Z"/>
  <w16cex:commentExtensible w16cex:durableId="233A9D20" w16cex:dateUtc="2020-10-21T09:42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952F5" w14:textId="77777777" w:rsidR="00CC5B1A" w:rsidRDefault="00CC5B1A" w:rsidP="002D1C0C">
      <w:r>
        <w:separator/>
      </w:r>
    </w:p>
  </w:endnote>
  <w:endnote w:type="continuationSeparator" w:id="0">
    <w:p w14:paraId="31BDAA37" w14:textId="77777777" w:rsidR="00CC5B1A" w:rsidRDefault="00CC5B1A" w:rsidP="002D1C0C">
      <w:r>
        <w:continuationSeparator/>
      </w:r>
    </w:p>
  </w:endnote>
  <w:endnote w:type="continuationNotice" w:id="1">
    <w:p w14:paraId="7E55B754" w14:textId="77777777" w:rsidR="00CC5B1A" w:rsidRDefault="00CC5B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charset w:val="00"/>
    <w:family w:val="swiss"/>
    <w:pitch w:val="variable"/>
    <w:sig w:usb0="2000028F" w:usb1="00000002" w:usb2="00000000" w:usb3="00000000" w:csb0="0000019F" w:csb1="00000000"/>
  </w:font>
  <w:font w:name="Suisse BP Int'l Negrita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isse BP Int'l Median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40321" w14:textId="77777777" w:rsidR="002A4AE3" w:rsidRDefault="002A4A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DC272" w14:textId="77777777" w:rsidR="002A4AE3" w:rsidRDefault="002A4A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FD19D" w14:textId="77777777" w:rsidR="002A4AE3" w:rsidRDefault="002A4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7C53A" w14:textId="77777777" w:rsidR="00CC5B1A" w:rsidRDefault="00CC5B1A" w:rsidP="002D1C0C">
      <w:r>
        <w:separator/>
      </w:r>
    </w:p>
  </w:footnote>
  <w:footnote w:type="continuationSeparator" w:id="0">
    <w:p w14:paraId="2BC0184F" w14:textId="77777777" w:rsidR="00CC5B1A" w:rsidRDefault="00CC5B1A" w:rsidP="002D1C0C">
      <w:r>
        <w:continuationSeparator/>
      </w:r>
    </w:p>
  </w:footnote>
  <w:footnote w:type="continuationNotice" w:id="1">
    <w:p w14:paraId="2C26DCF6" w14:textId="77777777" w:rsidR="00CC5B1A" w:rsidRDefault="00CC5B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ED6CD" w14:textId="77777777" w:rsidR="002A4AE3" w:rsidRDefault="002A4A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9AC2B" w14:textId="77777777" w:rsidR="00066EDE" w:rsidRDefault="464409E7" w:rsidP="002D1C0C">
    <w:pPr>
      <w:pStyle w:val="Header"/>
    </w:pPr>
    <w:r>
      <w:rPr>
        <w:noProof/>
        <w:lang w:eastAsia="es-ES"/>
      </w:rPr>
      <w:drawing>
        <wp:inline distT="0" distB="0" distL="0" distR="0" wp14:anchorId="0F2B33CB" wp14:editId="294CF20A">
          <wp:extent cx="1433779" cy="634523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3779" cy="6345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</w:t>
    </w:r>
    <w:r>
      <w:rPr>
        <w:noProof/>
        <w:lang w:eastAsia="es-ES"/>
      </w:rPr>
      <w:drawing>
        <wp:inline distT="0" distB="0" distL="0" distR="0" wp14:anchorId="3C3BFB40" wp14:editId="50571EB2">
          <wp:extent cx="1038353" cy="660204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353" cy="6602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7B449" w14:textId="77777777" w:rsidR="002A4AE3" w:rsidRDefault="002A4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5345"/>
    <w:multiLevelType w:val="hybridMultilevel"/>
    <w:tmpl w:val="70CCC734"/>
    <w:lvl w:ilvl="0" w:tplc="CDAA6E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3E4C5C">
      <w:start w:val="3113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349E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4828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48DA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9097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96DE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045C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C400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521A0"/>
    <w:multiLevelType w:val="hybridMultilevel"/>
    <w:tmpl w:val="396E8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655CE"/>
    <w:multiLevelType w:val="hybridMultilevel"/>
    <w:tmpl w:val="EAC429E4"/>
    <w:lvl w:ilvl="0" w:tplc="DB20EBC4">
      <w:start w:val="1"/>
      <w:numFmt w:val="bullet"/>
      <w:pStyle w:val="ListParagraph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B74681E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C8FAB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10736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3CCAB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8024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5A1C4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07C5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C6FD3"/>
    <w:multiLevelType w:val="hybridMultilevel"/>
    <w:tmpl w:val="7FE619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42DEC"/>
    <w:multiLevelType w:val="hybridMultilevel"/>
    <w:tmpl w:val="DC4A83D4"/>
    <w:lvl w:ilvl="0" w:tplc="E4D20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66B66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7239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BA76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5C17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66F6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6CD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8A1B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9270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A646AF"/>
    <w:multiLevelType w:val="hybridMultilevel"/>
    <w:tmpl w:val="FA24C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E46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4681E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C8FAB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10736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3CCAB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8024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5A1C4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07C5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blo Botas">
    <w15:presenceInfo w15:providerId="None" w15:userId="Pablo Bot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EDE"/>
    <w:rsid w:val="00004B95"/>
    <w:rsid w:val="00017C04"/>
    <w:rsid w:val="0002219E"/>
    <w:rsid w:val="0002484E"/>
    <w:rsid w:val="00036BC2"/>
    <w:rsid w:val="0005601A"/>
    <w:rsid w:val="00066EDE"/>
    <w:rsid w:val="00075CC8"/>
    <w:rsid w:val="00082860"/>
    <w:rsid w:val="00097886"/>
    <w:rsid w:val="000A703E"/>
    <w:rsid w:val="000B7F01"/>
    <w:rsid w:val="000D221C"/>
    <w:rsid w:val="000E0DC9"/>
    <w:rsid w:val="000E5C72"/>
    <w:rsid w:val="000F7437"/>
    <w:rsid w:val="0010143F"/>
    <w:rsid w:val="00102EC7"/>
    <w:rsid w:val="001115E7"/>
    <w:rsid w:val="00112733"/>
    <w:rsid w:val="00112C18"/>
    <w:rsid w:val="00117171"/>
    <w:rsid w:val="001208A0"/>
    <w:rsid w:val="0013066F"/>
    <w:rsid w:val="00137938"/>
    <w:rsid w:val="001443B0"/>
    <w:rsid w:val="00151373"/>
    <w:rsid w:val="001542C4"/>
    <w:rsid w:val="00156DD5"/>
    <w:rsid w:val="001612CC"/>
    <w:rsid w:val="00163981"/>
    <w:rsid w:val="00165C12"/>
    <w:rsid w:val="00175489"/>
    <w:rsid w:val="00175596"/>
    <w:rsid w:val="00175F8C"/>
    <w:rsid w:val="00196E8D"/>
    <w:rsid w:val="001A0670"/>
    <w:rsid w:val="001C263F"/>
    <w:rsid w:val="001D0960"/>
    <w:rsid w:val="001D0A22"/>
    <w:rsid w:val="001D3FD8"/>
    <w:rsid w:val="001F16A9"/>
    <w:rsid w:val="001F2BE1"/>
    <w:rsid w:val="001F3FAB"/>
    <w:rsid w:val="002106C6"/>
    <w:rsid w:val="0021145D"/>
    <w:rsid w:val="0022335A"/>
    <w:rsid w:val="00223F51"/>
    <w:rsid w:val="00225D79"/>
    <w:rsid w:val="002444E7"/>
    <w:rsid w:val="002465B8"/>
    <w:rsid w:val="00255492"/>
    <w:rsid w:val="00256378"/>
    <w:rsid w:val="002571B0"/>
    <w:rsid w:val="00257315"/>
    <w:rsid w:val="00262B23"/>
    <w:rsid w:val="00270858"/>
    <w:rsid w:val="0027490D"/>
    <w:rsid w:val="002967AA"/>
    <w:rsid w:val="002A4AE3"/>
    <w:rsid w:val="002B0B5A"/>
    <w:rsid w:val="002C6949"/>
    <w:rsid w:val="002D1C0C"/>
    <w:rsid w:val="002E0BE6"/>
    <w:rsid w:val="002E1695"/>
    <w:rsid w:val="002E19B6"/>
    <w:rsid w:val="002F10FE"/>
    <w:rsid w:val="00307843"/>
    <w:rsid w:val="00307E37"/>
    <w:rsid w:val="00313326"/>
    <w:rsid w:val="00315DEA"/>
    <w:rsid w:val="00321C3C"/>
    <w:rsid w:val="00346ECC"/>
    <w:rsid w:val="003577DA"/>
    <w:rsid w:val="003612BB"/>
    <w:rsid w:val="00363E2E"/>
    <w:rsid w:val="00383979"/>
    <w:rsid w:val="003874BC"/>
    <w:rsid w:val="003A139B"/>
    <w:rsid w:val="003C3F52"/>
    <w:rsid w:val="003D0561"/>
    <w:rsid w:val="003D7A94"/>
    <w:rsid w:val="003F5A27"/>
    <w:rsid w:val="003F613D"/>
    <w:rsid w:val="003F78EF"/>
    <w:rsid w:val="00407C41"/>
    <w:rsid w:val="00431408"/>
    <w:rsid w:val="004409DC"/>
    <w:rsid w:val="004652EB"/>
    <w:rsid w:val="004658B6"/>
    <w:rsid w:val="0046771C"/>
    <w:rsid w:val="00474ABD"/>
    <w:rsid w:val="00480DA1"/>
    <w:rsid w:val="0048620E"/>
    <w:rsid w:val="00491927"/>
    <w:rsid w:val="00494101"/>
    <w:rsid w:val="004A3F64"/>
    <w:rsid w:val="004B3B0B"/>
    <w:rsid w:val="004B7FE8"/>
    <w:rsid w:val="004C7778"/>
    <w:rsid w:val="004D0FC1"/>
    <w:rsid w:val="004E49E9"/>
    <w:rsid w:val="004F0A6A"/>
    <w:rsid w:val="0050073B"/>
    <w:rsid w:val="005063DA"/>
    <w:rsid w:val="005142A2"/>
    <w:rsid w:val="00516DFB"/>
    <w:rsid w:val="00525410"/>
    <w:rsid w:val="00527401"/>
    <w:rsid w:val="00540AE2"/>
    <w:rsid w:val="005425FF"/>
    <w:rsid w:val="005631D8"/>
    <w:rsid w:val="005632C8"/>
    <w:rsid w:val="005A5EF2"/>
    <w:rsid w:val="005B20C5"/>
    <w:rsid w:val="005C660E"/>
    <w:rsid w:val="005D3043"/>
    <w:rsid w:val="005D661E"/>
    <w:rsid w:val="005E0356"/>
    <w:rsid w:val="005E607A"/>
    <w:rsid w:val="005E6595"/>
    <w:rsid w:val="005F0740"/>
    <w:rsid w:val="005F5C6B"/>
    <w:rsid w:val="005F7F38"/>
    <w:rsid w:val="006029B9"/>
    <w:rsid w:val="00611029"/>
    <w:rsid w:val="00614265"/>
    <w:rsid w:val="00620FBA"/>
    <w:rsid w:val="00623CC0"/>
    <w:rsid w:val="00640CF0"/>
    <w:rsid w:val="00641572"/>
    <w:rsid w:val="00641FA2"/>
    <w:rsid w:val="0064593E"/>
    <w:rsid w:val="00647899"/>
    <w:rsid w:val="00650202"/>
    <w:rsid w:val="0066057B"/>
    <w:rsid w:val="00661220"/>
    <w:rsid w:val="00662722"/>
    <w:rsid w:val="00666D5D"/>
    <w:rsid w:val="006735B8"/>
    <w:rsid w:val="00673D75"/>
    <w:rsid w:val="0067422A"/>
    <w:rsid w:val="006808AC"/>
    <w:rsid w:val="0068312B"/>
    <w:rsid w:val="00687C62"/>
    <w:rsid w:val="0069786B"/>
    <w:rsid w:val="006A408B"/>
    <w:rsid w:val="006B77BD"/>
    <w:rsid w:val="006C08E8"/>
    <w:rsid w:val="006C456A"/>
    <w:rsid w:val="006E269A"/>
    <w:rsid w:val="006E3526"/>
    <w:rsid w:val="00702CDD"/>
    <w:rsid w:val="00705602"/>
    <w:rsid w:val="007464DF"/>
    <w:rsid w:val="00752112"/>
    <w:rsid w:val="00753BB5"/>
    <w:rsid w:val="00793F73"/>
    <w:rsid w:val="007A1AA4"/>
    <w:rsid w:val="007A2998"/>
    <w:rsid w:val="007A33CE"/>
    <w:rsid w:val="007B431B"/>
    <w:rsid w:val="007B51D2"/>
    <w:rsid w:val="007B75A4"/>
    <w:rsid w:val="007C51BC"/>
    <w:rsid w:val="007E514F"/>
    <w:rsid w:val="00805EBD"/>
    <w:rsid w:val="00811BE2"/>
    <w:rsid w:val="00816A97"/>
    <w:rsid w:val="00817BA0"/>
    <w:rsid w:val="00823EC0"/>
    <w:rsid w:val="0082509B"/>
    <w:rsid w:val="008258CB"/>
    <w:rsid w:val="00825B7C"/>
    <w:rsid w:val="00835CDB"/>
    <w:rsid w:val="00842AF4"/>
    <w:rsid w:val="008502A2"/>
    <w:rsid w:val="0087520C"/>
    <w:rsid w:val="00890064"/>
    <w:rsid w:val="00895340"/>
    <w:rsid w:val="008C250E"/>
    <w:rsid w:val="008D332B"/>
    <w:rsid w:val="008E14EF"/>
    <w:rsid w:val="008F6040"/>
    <w:rsid w:val="009005E2"/>
    <w:rsid w:val="0091251E"/>
    <w:rsid w:val="009140BC"/>
    <w:rsid w:val="0091485D"/>
    <w:rsid w:val="00914E4C"/>
    <w:rsid w:val="00921A6C"/>
    <w:rsid w:val="009230AE"/>
    <w:rsid w:val="00942874"/>
    <w:rsid w:val="0094451F"/>
    <w:rsid w:val="0095171E"/>
    <w:rsid w:val="00966F5F"/>
    <w:rsid w:val="009700B6"/>
    <w:rsid w:val="00977035"/>
    <w:rsid w:val="00982185"/>
    <w:rsid w:val="00984F94"/>
    <w:rsid w:val="00985B44"/>
    <w:rsid w:val="009916B5"/>
    <w:rsid w:val="009A0304"/>
    <w:rsid w:val="009A0EF7"/>
    <w:rsid w:val="009A7ABD"/>
    <w:rsid w:val="009B3DD6"/>
    <w:rsid w:val="009B6589"/>
    <w:rsid w:val="009D3203"/>
    <w:rsid w:val="009D4278"/>
    <w:rsid w:val="009D6C2C"/>
    <w:rsid w:val="009E00A2"/>
    <w:rsid w:val="009E4601"/>
    <w:rsid w:val="009F127D"/>
    <w:rsid w:val="00A01BCD"/>
    <w:rsid w:val="00A10818"/>
    <w:rsid w:val="00A2473D"/>
    <w:rsid w:val="00A31847"/>
    <w:rsid w:val="00A348EB"/>
    <w:rsid w:val="00A35DAC"/>
    <w:rsid w:val="00A44B49"/>
    <w:rsid w:val="00A57D69"/>
    <w:rsid w:val="00A649EC"/>
    <w:rsid w:val="00A77CD4"/>
    <w:rsid w:val="00A8014F"/>
    <w:rsid w:val="00AA1C99"/>
    <w:rsid w:val="00AA5325"/>
    <w:rsid w:val="00AB5F32"/>
    <w:rsid w:val="00AC5C1F"/>
    <w:rsid w:val="00AC74DA"/>
    <w:rsid w:val="00AE2563"/>
    <w:rsid w:val="00AE7A53"/>
    <w:rsid w:val="00B04DDB"/>
    <w:rsid w:val="00B1201A"/>
    <w:rsid w:val="00B25867"/>
    <w:rsid w:val="00B31C66"/>
    <w:rsid w:val="00B34762"/>
    <w:rsid w:val="00B40ED4"/>
    <w:rsid w:val="00B474E3"/>
    <w:rsid w:val="00B60DFF"/>
    <w:rsid w:val="00B622EC"/>
    <w:rsid w:val="00B63C47"/>
    <w:rsid w:val="00B83377"/>
    <w:rsid w:val="00B87801"/>
    <w:rsid w:val="00B87CE5"/>
    <w:rsid w:val="00B97C3F"/>
    <w:rsid w:val="00BA7995"/>
    <w:rsid w:val="00BB0A1E"/>
    <w:rsid w:val="00BB1C29"/>
    <w:rsid w:val="00BB3763"/>
    <w:rsid w:val="00BB41C9"/>
    <w:rsid w:val="00BB6FE1"/>
    <w:rsid w:val="00BB71D0"/>
    <w:rsid w:val="00BC6A47"/>
    <w:rsid w:val="00BD72A9"/>
    <w:rsid w:val="00BE272A"/>
    <w:rsid w:val="00C03EE1"/>
    <w:rsid w:val="00C1466B"/>
    <w:rsid w:val="00C3227D"/>
    <w:rsid w:val="00C326C5"/>
    <w:rsid w:val="00C37310"/>
    <w:rsid w:val="00C3741A"/>
    <w:rsid w:val="00C41E86"/>
    <w:rsid w:val="00C51900"/>
    <w:rsid w:val="00C61D6D"/>
    <w:rsid w:val="00C73FDB"/>
    <w:rsid w:val="00C83C12"/>
    <w:rsid w:val="00C93F25"/>
    <w:rsid w:val="00C95621"/>
    <w:rsid w:val="00C95D6E"/>
    <w:rsid w:val="00CA045F"/>
    <w:rsid w:val="00CB2531"/>
    <w:rsid w:val="00CC3425"/>
    <w:rsid w:val="00CC48DA"/>
    <w:rsid w:val="00CC5B1A"/>
    <w:rsid w:val="00CC6E9E"/>
    <w:rsid w:val="00CD1CF1"/>
    <w:rsid w:val="00CE65CB"/>
    <w:rsid w:val="00D339AB"/>
    <w:rsid w:val="00D34102"/>
    <w:rsid w:val="00D4420B"/>
    <w:rsid w:val="00D564DC"/>
    <w:rsid w:val="00D61DCB"/>
    <w:rsid w:val="00D63B8F"/>
    <w:rsid w:val="00D75B71"/>
    <w:rsid w:val="00D84B30"/>
    <w:rsid w:val="00D84C0B"/>
    <w:rsid w:val="00D918FC"/>
    <w:rsid w:val="00D963D7"/>
    <w:rsid w:val="00DA1418"/>
    <w:rsid w:val="00DA1C1D"/>
    <w:rsid w:val="00DC5DE0"/>
    <w:rsid w:val="00DE4CB7"/>
    <w:rsid w:val="00DE600B"/>
    <w:rsid w:val="00DF4865"/>
    <w:rsid w:val="00DF4E08"/>
    <w:rsid w:val="00E105D8"/>
    <w:rsid w:val="00E11BE0"/>
    <w:rsid w:val="00E12D6C"/>
    <w:rsid w:val="00E15F37"/>
    <w:rsid w:val="00E40B3C"/>
    <w:rsid w:val="00E40E03"/>
    <w:rsid w:val="00E41B16"/>
    <w:rsid w:val="00E6221E"/>
    <w:rsid w:val="00E63EF9"/>
    <w:rsid w:val="00E65BA7"/>
    <w:rsid w:val="00E65E3B"/>
    <w:rsid w:val="00E70E7E"/>
    <w:rsid w:val="00E7512E"/>
    <w:rsid w:val="00E76AC3"/>
    <w:rsid w:val="00E77DF5"/>
    <w:rsid w:val="00E805D5"/>
    <w:rsid w:val="00E8610F"/>
    <w:rsid w:val="00E902D3"/>
    <w:rsid w:val="00E9150B"/>
    <w:rsid w:val="00EA1704"/>
    <w:rsid w:val="00EB0C1F"/>
    <w:rsid w:val="00EB0CAC"/>
    <w:rsid w:val="00EB4846"/>
    <w:rsid w:val="00EC1E56"/>
    <w:rsid w:val="00EC4A75"/>
    <w:rsid w:val="00EC7893"/>
    <w:rsid w:val="00EE082E"/>
    <w:rsid w:val="00EF1310"/>
    <w:rsid w:val="00EF7C49"/>
    <w:rsid w:val="00F011E9"/>
    <w:rsid w:val="00F10191"/>
    <w:rsid w:val="00F22AF1"/>
    <w:rsid w:val="00F24EF4"/>
    <w:rsid w:val="00F307A6"/>
    <w:rsid w:val="00F404B4"/>
    <w:rsid w:val="00F5091D"/>
    <w:rsid w:val="00F579E3"/>
    <w:rsid w:val="00F67D82"/>
    <w:rsid w:val="00F868E7"/>
    <w:rsid w:val="00FA3D65"/>
    <w:rsid w:val="00FA4EF1"/>
    <w:rsid w:val="00FB3098"/>
    <w:rsid w:val="00FC1960"/>
    <w:rsid w:val="00FD45C7"/>
    <w:rsid w:val="00FE6AF0"/>
    <w:rsid w:val="145B6F97"/>
    <w:rsid w:val="3B589B7A"/>
    <w:rsid w:val="4644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AD6067"/>
  <w15:chartTrackingRefBased/>
  <w15:docId w15:val="{48FE4245-FEAD-4E9F-BDB5-7D60F1C0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1C0C"/>
    <w:pPr>
      <w:jc w:val="both"/>
    </w:pPr>
    <w:rPr>
      <w:rFonts w:ascii="Arial Nova Light" w:hAnsi="Arial Nova 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6FE1"/>
    <w:pPr>
      <w:keepNext/>
      <w:keepLines/>
      <w:spacing w:before="240" w:after="240" w:line="256" w:lineRule="auto"/>
      <w:jc w:val="left"/>
      <w:outlineLvl w:val="0"/>
    </w:pPr>
    <w:rPr>
      <w:rFonts w:eastAsia="Suisse BP Int'l Negrit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D1C0C"/>
    <w:pPr>
      <w:spacing w:before="480" w:line="256" w:lineRule="auto"/>
      <w:outlineLvl w:val="1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E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EDE"/>
  </w:style>
  <w:style w:type="paragraph" w:styleId="Footer">
    <w:name w:val="footer"/>
    <w:basedOn w:val="Normal"/>
    <w:link w:val="FooterChar"/>
    <w:uiPriority w:val="99"/>
    <w:unhideWhenUsed/>
    <w:rsid w:val="00066E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EDE"/>
  </w:style>
  <w:style w:type="paragraph" w:styleId="ListParagraph">
    <w:name w:val="List Paragraph"/>
    <w:basedOn w:val="Normal"/>
    <w:autoRedefine/>
    <w:uiPriority w:val="34"/>
    <w:qFormat/>
    <w:rsid w:val="00A2473D"/>
    <w:pPr>
      <w:numPr>
        <w:numId w:val="3"/>
      </w:numPr>
      <w:spacing w:after="120" w:line="240" w:lineRule="auto"/>
    </w:pPr>
  </w:style>
  <w:style w:type="character" w:styleId="Hyperlink">
    <w:name w:val="Hyperlink"/>
    <w:basedOn w:val="DefaultParagraphFont"/>
    <w:uiPriority w:val="99"/>
    <w:unhideWhenUsed/>
    <w:rsid w:val="00066ED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6E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66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B6FE1"/>
    <w:rPr>
      <w:rFonts w:ascii="Arial Nova Light" w:eastAsia="Suisse BP Int'l Negrita" w:hAnsi="Arial Nova Light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1C0C"/>
    <w:rPr>
      <w:rFonts w:ascii="Arial Nova Light" w:hAnsi="Arial Nova Light"/>
      <w:b/>
      <w:bCs/>
      <w:sz w:val="24"/>
    </w:rPr>
  </w:style>
  <w:style w:type="paragraph" w:styleId="CommentText">
    <w:name w:val="annotation text"/>
    <w:basedOn w:val="Normal"/>
    <w:link w:val="CommentTextChar"/>
    <w:uiPriority w:val="99"/>
    <w:unhideWhenUsed/>
    <w:rsid w:val="009A0E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0EF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A0EF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E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EF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443B0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5C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5C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5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6877">
          <w:marLeft w:val="125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4259">
          <w:marLeft w:val="125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262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8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15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977">
          <w:marLeft w:val="125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579">
          <w:marLeft w:val="125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03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3596">
          <w:marLeft w:val="691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8098">
          <w:marLeft w:val="691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foundation29.org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juntoshaciaeldiagnostico.org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://foundation29.org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microsoft.com/office/2018/08/relationships/commentsExtensible" Target="commentsExtensi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16F32999188C489543318CA30AEEB4" ma:contentTypeVersion="12" ma:contentTypeDescription="Create a new document." ma:contentTypeScope="" ma:versionID="4a15d4d4bb783916a85fa53996176cc6">
  <xsd:schema xmlns:xsd="http://www.w3.org/2001/XMLSchema" xmlns:xs="http://www.w3.org/2001/XMLSchema" xmlns:p="http://schemas.microsoft.com/office/2006/metadata/properties" xmlns:ns2="bca39bf6-2eb8-4d97-a5de-523b69405282" xmlns:ns3="311ef1c3-59da-4461-be6a-bee18ee539c3" targetNamespace="http://schemas.microsoft.com/office/2006/metadata/properties" ma:root="true" ma:fieldsID="d5a8d57021e425769b8ac679d7aaca34" ns2:_="" ns3:_="">
    <xsd:import namespace="bca39bf6-2eb8-4d97-a5de-523b69405282"/>
    <xsd:import namespace="311ef1c3-59da-4461-be6a-bee18ee539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39bf6-2eb8-4d97-a5de-523b69405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ef1c3-59da-4461-be6a-bee18ee539c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597AB7-CD96-40C3-A3F4-ED0397508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39bf6-2eb8-4d97-a5de-523b69405282"/>
    <ds:schemaRef ds:uri="311ef1c3-59da-4461-be6a-bee18ee539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4D7D0-4F86-4CF4-AD16-A0F443254580}">
  <ds:schemaRefs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311ef1c3-59da-4461-be6a-bee18ee539c3"/>
    <ds:schemaRef ds:uri="bca39bf6-2eb8-4d97-a5de-523b69405282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058ECD5-3AB0-45F3-B094-A90228293D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805</Words>
  <Characters>4589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Botas</dc:creator>
  <cp:lastModifiedBy>Pablo Botas</cp:lastModifiedBy>
  <cp:revision>2</cp:revision>
  <dcterms:created xsi:type="dcterms:W3CDTF">2020-10-22T16:02:00Z</dcterms:created>
  <dcterms:modified xsi:type="dcterms:W3CDTF">2020-10-22T16:02:00Z</dcterms:modified>
</cp:coreProperties>
</file>